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D71E6" w14:textId="77777777" w:rsidR="00A33931" w:rsidRPr="00E13435" w:rsidRDefault="00A33931" w:rsidP="00527484">
      <w:pPr>
        <w:pStyle w:val="Titre1"/>
        <w:numPr>
          <w:ilvl w:val="0"/>
          <w:numId w:val="0"/>
        </w:numPr>
        <w:ind w:left="720"/>
        <w:rPr>
          <w:rFonts w:ascii="Times New Roman" w:hAnsi="Times New Roman" w:cs="Times New Roman"/>
          <w:sz w:val="22"/>
          <w:szCs w:val="22"/>
        </w:rPr>
      </w:pPr>
      <w:r w:rsidRPr="00E13435">
        <w:t>Préambule</w:t>
      </w:r>
    </w:p>
    <w:p w14:paraId="49B77579" w14:textId="4A841288" w:rsidR="005651AA" w:rsidRPr="00E13435" w:rsidRDefault="00A33931" w:rsidP="002B267C">
      <w:pPr>
        <w:spacing w:line="276" w:lineRule="auto"/>
        <w:rPr>
          <w:rFonts w:ascii="Cambria" w:eastAsia="MS Mincho" w:hAnsi="Cambria" w:cs="Times New Roman"/>
          <w:lang w:eastAsia="ja-JP"/>
        </w:rPr>
      </w:pPr>
      <w:r w:rsidRPr="00E13435">
        <w:rPr>
          <w:rFonts w:ascii="Cambria" w:eastAsia="MS Mincho" w:hAnsi="Cambria" w:cs="Times New Roman"/>
          <w:lang w:eastAsia="ja-JP"/>
        </w:rPr>
        <w:t xml:space="preserve">L’association </w:t>
      </w:r>
      <w:r w:rsidR="00CC42EF" w:rsidRPr="00E13435">
        <w:rPr>
          <w:rFonts w:ascii="Cambria" w:eastAsia="MS Mincho" w:hAnsi="Cambria" w:cs="Times New Roman"/>
          <w:lang w:eastAsia="ja-JP"/>
        </w:rPr>
        <w:t>de</w:t>
      </w:r>
      <w:r w:rsidRPr="00E13435">
        <w:rPr>
          <w:rFonts w:ascii="Cambria" w:eastAsia="MS Mincho" w:hAnsi="Cambria" w:cs="Times New Roman"/>
          <w:lang w:eastAsia="ja-JP"/>
        </w:rPr>
        <w:t xml:space="preserve"> « </w:t>
      </w:r>
      <w:r w:rsidR="00FA6F72" w:rsidRPr="00E13435">
        <w:rPr>
          <w:rFonts w:ascii="Cambria" w:eastAsia="MS Mincho" w:hAnsi="Cambria" w:cs="Times New Roman"/>
          <w:lang w:eastAsia="ja-JP"/>
        </w:rPr>
        <w:t>Union</w:t>
      </w:r>
      <w:ins w:id="0" w:author="Diallo Issaga (EXT)" w:date="2018-04-29T11:34:00Z">
        <w:r w:rsidR="0031284B">
          <w:rPr>
            <w:rFonts w:ascii="Cambria" w:eastAsia="MS Mincho" w:hAnsi="Cambria" w:cs="Times New Roman"/>
            <w:lang w:eastAsia="ja-JP"/>
          </w:rPr>
          <w:t xml:space="preserve"> </w:t>
        </w:r>
      </w:ins>
      <w:del w:id="1" w:author="Diallo Issaga (EXT)" w:date="2018-04-29T11:34:00Z">
        <w:r w:rsidR="00FA6F72" w:rsidRPr="00E13435" w:rsidDel="0031284B">
          <w:rPr>
            <w:rFonts w:ascii="Cambria" w:eastAsia="MS Mincho" w:hAnsi="Cambria" w:cs="Times New Roman"/>
            <w:lang w:eastAsia="ja-JP"/>
          </w:rPr>
          <w:delText xml:space="preserve"> C</w:delText>
        </w:r>
        <w:r w:rsidR="00CC42EF" w:rsidRPr="00E13435" w:rsidDel="0031284B">
          <w:rPr>
            <w:rFonts w:ascii="Cambria" w:eastAsia="MS Mincho" w:hAnsi="Cambria" w:cs="Times New Roman"/>
            <w:lang w:eastAsia="ja-JP"/>
          </w:rPr>
          <w:delText xml:space="preserve">ulturelle et Cultuelle </w:delText>
        </w:r>
      </w:del>
      <w:r w:rsidR="00CC42EF" w:rsidRPr="00E13435">
        <w:rPr>
          <w:rFonts w:ascii="Cambria" w:eastAsia="MS Mincho" w:hAnsi="Cambria" w:cs="Times New Roman"/>
          <w:lang w:eastAsia="ja-JP"/>
        </w:rPr>
        <w:t xml:space="preserve">des Guinéens de </w:t>
      </w:r>
      <w:r w:rsidR="005440A0" w:rsidRPr="00E13435">
        <w:rPr>
          <w:rFonts w:ascii="Cambria" w:eastAsia="MS Mincho" w:hAnsi="Cambria" w:cs="Times New Roman"/>
          <w:lang w:eastAsia="ja-JP"/>
        </w:rPr>
        <w:t xml:space="preserve">France </w:t>
      </w:r>
      <w:r w:rsidRPr="00E13435">
        <w:rPr>
          <w:rFonts w:ascii="Cambria" w:eastAsia="MS Mincho" w:hAnsi="Cambria" w:cs="Times New Roman"/>
          <w:lang w:eastAsia="ja-JP"/>
        </w:rPr>
        <w:t xml:space="preserve">» </w:t>
      </w:r>
      <w:r w:rsidR="000A4E45" w:rsidRPr="00E13435">
        <w:rPr>
          <w:rFonts w:ascii="Cambria" w:eastAsia="MS Mincho" w:hAnsi="Cambria" w:cs="Times New Roman"/>
          <w:lang w:eastAsia="ja-JP"/>
        </w:rPr>
        <w:t xml:space="preserve">est une association </w:t>
      </w:r>
      <w:r w:rsidRPr="00E13435">
        <w:rPr>
          <w:rFonts w:ascii="Cambria" w:eastAsia="MS Mincho" w:hAnsi="Cambria" w:cs="Times New Roman"/>
          <w:lang w:eastAsia="ja-JP"/>
        </w:rPr>
        <w:t>culturelle</w:t>
      </w:r>
      <w:r w:rsidR="000A4E45" w:rsidRPr="00E13435">
        <w:rPr>
          <w:rFonts w:ascii="Cambria" w:eastAsia="MS Mincho" w:hAnsi="Cambria" w:cs="Times New Roman"/>
          <w:lang w:eastAsia="ja-JP"/>
        </w:rPr>
        <w:t xml:space="preserve"> et</w:t>
      </w:r>
      <w:r w:rsidRPr="00E13435">
        <w:rPr>
          <w:rFonts w:ascii="Cambria" w:eastAsia="MS Mincho" w:hAnsi="Cambria" w:cs="Times New Roman"/>
          <w:lang w:eastAsia="ja-JP"/>
        </w:rPr>
        <w:t xml:space="preserve"> </w:t>
      </w:r>
      <w:r w:rsidR="000A4E45" w:rsidRPr="00E13435">
        <w:rPr>
          <w:rFonts w:ascii="Cambria" w:eastAsia="MS Mincho" w:hAnsi="Cambria" w:cs="Times New Roman"/>
          <w:lang w:eastAsia="ja-JP"/>
        </w:rPr>
        <w:t xml:space="preserve">cultuelle </w:t>
      </w:r>
      <w:r w:rsidRPr="00E13435">
        <w:rPr>
          <w:rFonts w:ascii="Cambria" w:eastAsia="MS Mincho" w:hAnsi="Cambria" w:cs="Times New Roman"/>
          <w:lang w:eastAsia="ja-JP"/>
        </w:rPr>
        <w:t xml:space="preserve">à but non lucratif. </w:t>
      </w:r>
      <w:r w:rsidR="005651AA" w:rsidRPr="00E13435">
        <w:rPr>
          <w:rFonts w:ascii="Cambria" w:eastAsia="MS Mincho" w:hAnsi="Cambria" w:cs="Times New Roman"/>
          <w:lang w:eastAsia="ja-JP"/>
        </w:rPr>
        <w:t xml:space="preserve">Elle a plusieurs objectifs :  </w:t>
      </w:r>
    </w:p>
    <w:p w14:paraId="1E227289" w14:textId="77777777" w:rsidR="005651AA" w:rsidRPr="002556E2" w:rsidRDefault="005651AA">
      <w:pPr>
        <w:pStyle w:val="Paragraphedeliste"/>
        <w:numPr>
          <w:ilvl w:val="0"/>
          <w:numId w:val="11"/>
        </w:numPr>
        <w:spacing w:line="276" w:lineRule="auto"/>
        <w:rPr>
          <w:rFonts w:ascii="Cambria" w:eastAsia="MS Mincho" w:hAnsi="Cambria" w:cs="Times New Roman"/>
          <w:lang w:eastAsia="ja-JP"/>
          <w:rPrChange w:id="2" w:author="Diallo Issaga (EXT)" w:date="2018-04-26T10:29:00Z">
            <w:rPr>
              <w:lang w:eastAsia="ja-JP"/>
            </w:rPr>
          </w:rPrChange>
        </w:rPr>
        <w:pPrChange w:id="3" w:author="Diallo Issaga (EXT)" w:date="2018-04-26T10:31:00Z">
          <w:pPr>
            <w:spacing w:line="276" w:lineRule="auto"/>
          </w:pPr>
        </w:pPrChange>
      </w:pPr>
      <w:r w:rsidRPr="002556E2">
        <w:rPr>
          <w:rFonts w:ascii="Cambria" w:eastAsia="MS Mincho" w:hAnsi="Cambria" w:cs="Times New Roman"/>
          <w:lang w:eastAsia="ja-JP"/>
          <w:rPrChange w:id="4" w:author="Diallo Issaga (EXT)" w:date="2018-04-26T10:29:00Z">
            <w:rPr>
              <w:lang w:eastAsia="ja-JP"/>
            </w:rPr>
          </w:rPrChange>
        </w:rPr>
        <w:t xml:space="preserve">Répondre aux besoins socio-culturels, cultuels, éducatifs et humanitaires des </w:t>
      </w:r>
      <w:r w:rsidR="003738EF" w:rsidRPr="002556E2">
        <w:rPr>
          <w:rFonts w:ascii="Cambria" w:eastAsia="MS Mincho" w:hAnsi="Cambria" w:cs="Times New Roman"/>
          <w:lang w:eastAsia="ja-JP"/>
          <w:rPrChange w:id="5" w:author="Diallo Issaga (EXT)" w:date="2018-04-26T10:29:00Z">
            <w:rPr>
              <w:lang w:eastAsia="ja-JP"/>
            </w:rPr>
          </w:rPrChange>
        </w:rPr>
        <w:t>g</w:t>
      </w:r>
      <w:r w:rsidRPr="002556E2">
        <w:rPr>
          <w:rFonts w:ascii="Cambria" w:eastAsia="MS Mincho" w:hAnsi="Cambria" w:cs="Times New Roman"/>
          <w:lang w:eastAsia="ja-JP"/>
          <w:rPrChange w:id="6" w:author="Diallo Issaga (EXT)" w:date="2018-04-26T10:29:00Z">
            <w:rPr>
              <w:lang w:eastAsia="ja-JP"/>
            </w:rPr>
          </w:rPrChange>
        </w:rPr>
        <w:t>uinéens de France ;</w:t>
      </w:r>
    </w:p>
    <w:p w14:paraId="2A90A180" w14:textId="77777777" w:rsidR="005A0A68" w:rsidRPr="002556E2" w:rsidRDefault="00162ACC">
      <w:pPr>
        <w:pStyle w:val="Paragraphedeliste"/>
        <w:numPr>
          <w:ilvl w:val="0"/>
          <w:numId w:val="11"/>
        </w:numPr>
        <w:spacing w:line="276" w:lineRule="auto"/>
        <w:rPr>
          <w:rFonts w:ascii="Cambria" w:eastAsia="MS Mincho" w:hAnsi="Cambria" w:cs="Times New Roman"/>
          <w:lang w:eastAsia="ja-JP"/>
          <w:rPrChange w:id="7" w:author="Diallo Issaga (EXT)" w:date="2018-04-26T10:29:00Z">
            <w:rPr>
              <w:lang w:eastAsia="ja-JP"/>
            </w:rPr>
          </w:rPrChange>
        </w:rPr>
        <w:pPrChange w:id="8" w:author="Diallo Issaga (EXT)" w:date="2018-04-26T10:31:00Z">
          <w:pPr>
            <w:spacing w:line="276" w:lineRule="auto"/>
          </w:pPr>
        </w:pPrChange>
      </w:pPr>
      <w:r w:rsidRPr="002556E2">
        <w:rPr>
          <w:rFonts w:ascii="Cambria" w:eastAsia="MS Mincho" w:hAnsi="Cambria" w:cs="Times New Roman"/>
          <w:lang w:eastAsia="ja-JP"/>
          <w:rPrChange w:id="9" w:author="Diallo Issaga (EXT)" w:date="2018-04-26T10:29:00Z">
            <w:rPr>
              <w:lang w:eastAsia="ja-JP"/>
            </w:rPr>
          </w:rPrChange>
        </w:rPr>
        <w:t>Assister</w:t>
      </w:r>
      <w:r w:rsidR="005A0A68" w:rsidRPr="002556E2">
        <w:rPr>
          <w:rFonts w:ascii="Cambria" w:eastAsia="MS Mincho" w:hAnsi="Cambria" w:cs="Times New Roman"/>
          <w:lang w:eastAsia="ja-JP"/>
          <w:rPrChange w:id="10" w:author="Diallo Issaga (EXT)" w:date="2018-04-26T10:29:00Z">
            <w:rPr>
              <w:lang w:eastAsia="ja-JP"/>
            </w:rPr>
          </w:rPrChange>
        </w:rPr>
        <w:t xml:space="preserve"> les femmes </w:t>
      </w:r>
      <w:r w:rsidRPr="002556E2">
        <w:rPr>
          <w:rFonts w:ascii="Cambria" w:eastAsia="MS Mincho" w:hAnsi="Cambria" w:cs="Times New Roman"/>
          <w:lang w:eastAsia="ja-JP"/>
          <w:rPrChange w:id="11" w:author="Diallo Issaga (EXT)" w:date="2018-04-26T10:29:00Z">
            <w:rPr>
              <w:lang w:eastAsia="ja-JP"/>
            </w:rPr>
          </w:rPrChange>
        </w:rPr>
        <w:t xml:space="preserve">guinéennes </w:t>
      </w:r>
      <w:r w:rsidR="005A0A68" w:rsidRPr="002556E2">
        <w:rPr>
          <w:rFonts w:ascii="Cambria" w:eastAsia="MS Mincho" w:hAnsi="Cambria" w:cs="Times New Roman"/>
          <w:lang w:eastAsia="ja-JP"/>
          <w:rPrChange w:id="12" w:author="Diallo Issaga (EXT)" w:date="2018-04-26T10:29:00Z">
            <w:rPr>
              <w:lang w:eastAsia="ja-JP"/>
            </w:rPr>
          </w:rPrChange>
        </w:rPr>
        <w:t xml:space="preserve">qui sont victimes de discriminations, </w:t>
      </w:r>
      <w:r w:rsidR="00F306DA" w:rsidRPr="002556E2">
        <w:rPr>
          <w:rFonts w:ascii="Cambria" w:eastAsia="MS Mincho" w:hAnsi="Cambria" w:cs="Times New Roman"/>
          <w:lang w:eastAsia="ja-JP"/>
          <w:rPrChange w:id="13" w:author="Diallo Issaga (EXT)" w:date="2018-04-26T10:29:00Z">
            <w:rPr>
              <w:lang w:eastAsia="ja-JP"/>
            </w:rPr>
          </w:rPrChange>
        </w:rPr>
        <w:t xml:space="preserve">de </w:t>
      </w:r>
      <w:r w:rsidR="005A0A68" w:rsidRPr="002556E2">
        <w:rPr>
          <w:rFonts w:ascii="Cambria" w:eastAsia="MS Mincho" w:hAnsi="Cambria" w:cs="Times New Roman"/>
          <w:lang w:eastAsia="ja-JP"/>
          <w:rPrChange w:id="14" w:author="Diallo Issaga (EXT)" w:date="2018-04-26T10:29:00Z">
            <w:rPr>
              <w:lang w:eastAsia="ja-JP"/>
            </w:rPr>
          </w:rPrChange>
        </w:rPr>
        <w:t>violences conjugales</w:t>
      </w:r>
      <w:r w:rsidRPr="002556E2">
        <w:rPr>
          <w:rFonts w:ascii="Cambria" w:eastAsia="MS Mincho" w:hAnsi="Cambria" w:cs="Times New Roman"/>
          <w:lang w:eastAsia="ja-JP"/>
          <w:rPrChange w:id="15" w:author="Diallo Issaga (EXT)" w:date="2018-04-26T10:29:00Z">
            <w:rPr>
              <w:lang w:eastAsia="ja-JP"/>
            </w:rPr>
          </w:rPrChange>
        </w:rPr>
        <w:t>,…</w:t>
      </w:r>
      <w:r w:rsidR="005A0A68" w:rsidRPr="002556E2">
        <w:rPr>
          <w:rFonts w:ascii="Cambria" w:eastAsia="MS Mincho" w:hAnsi="Cambria" w:cs="Times New Roman"/>
          <w:lang w:eastAsia="ja-JP"/>
          <w:rPrChange w:id="16" w:author="Diallo Issaga (EXT)" w:date="2018-04-26T10:29:00Z">
            <w:rPr>
              <w:lang w:eastAsia="ja-JP"/>
            </w:rPr>
          </w:rPrChange>
        </w:rPr>
        <w:t>;</w:t>
      </w:r>
    </w:p>
    <w:p w14:paraId="09907A07" w14:textId="3FB8A8D9" w:rsidR="003072FA" w:rsidRPr="002556E2" w:rsidRDefault="00E13435">
      <w:pPr>
        <w:pStyle w:val="Paragraphedeliste"/>
        <w:numPr>
          <w:ilvl w:val="0"/>
          <w:numId w:val="11"/>
        </w:numPr>
        <w:spacing w:line="276" w:lineRule="auto"/>
        <w:rPr>
          <w:rFonts w:ascii="Cambria" w:eastAsia="MS Mincho" w:hAnsi="Cambria" w:cs="Times New Roman"/>
          <w:lang w:eastAsia="ja-JP"/>
          <w:rPrChange w:id="17" w:author="Diallo Issaga (EXT)" w:date="2018-04-26T10:29:00Z">
            <w:rPr>
              <w:lang w:eastAsia="ja-JP"/>
            </w:rPr>
          </w:rPrChange>
        </w:rPr>
        <w:pPrChange w:id="18" w:author="Diallo Issaga (EXT)" w:date="2018-04-26T10:31:00Z">
          <w:pPr>
            <w:spacing w:line="276" w:lineRule="auto"/>
          </w:pPr>
        </w:pPrChange>
      </w:pPr>
      <w:r w:rsidRPr="002556E2">
        <w:rPr>
          <w:rFonts w:ascii="Cambria" w:eastAsia="MS Mincho" w:hAnsi="Cambria" w:cs="Times New Roman"/>
          <w:lang w:eastAsia="ja-JP"/>
          <w:rPrChange w:id="19" w:author="Diallo Issaga (EXT)" w:date="2018-04-26T10:29:00Z">
            <w:rPr>
              <w:lang w:eastAsia="ja-JP"/>
            </w:rPr>
          </w:rPrChange>
        </w:rPr>
        <w:t>Contribuer</w:t>
      </w:r>
      <w:r w:rsidR="003072FA" w:rsidRPr="002556E2">
        <w:rPr>
          <w:rFonts w:ascii="Cambria" w:eastAsia="MS Mincho" w:hAnsi="Cambria" w:cs="Times New Roman"/>
          <w:lang w:eastAsia="ja-JP"/>
          <w:rPrChange w:id="20" w:author="Diallo Issaga (EXT)" w:date="2018-04-26T10:29:00Z">
            <w:rPr>
              <w:lang w:eastAsia="ja-JP"/>
            </w:rPr>
          </w:rPrChange>
        </w:rPr>
        <w:t xml:space="preserve"> </w:t>
      </w:r>
      <w:r w:rsidRPr="002556E2">
        <w:rPr>
          <w:rFonts w:ascii="Cambria" w:eastAsia="MS Mincho" w:hAnsi="Cambria" w:cs="Times New Roman"/>
          <w:lang w:eastAsia="ja-JP"/>
          <w:rPrChange w:id="21" w:author="Diallo Issaga (EXT)" w:date="2018-04-26T10:29:00Z">
            <w:rPr>
              <w:lang w:eastAsia="ja-JP"/>
            </w:rPr>
          </w:rPrChange>
        </w:rPr>
        <w:t xml:space="preserve">à </w:t>
      </w:r>
      <w:r w:rsidR="003072FA" w:rsidRPr="002556E2">
        <w:rPr>
          <w:rFonts w:ascii="Cambria" w:eastAsia="MS Mincho" w:hAnsi="Cambria" w:cs="Times New Roman"/>
          <w:lang w:eastAsia="ja-JP"/>
          <w:rPrChange w:id="22" w:author="Diallo Issaga (EXT)" w:date="2018-04-26T10:29:00Z">
            <w:rPr>
              <w:lang w:eastAsia="ja-JP"/>
            </w:rPr>
          </w:rPrChange>
        </w:rPr>
        <w:t>la réussite scolaire ou de l’insertion sociale des enfants</w:t>
      </w:r>
      <w:r w:rsidRPr="002556E2">
        <w:rPr>
          <w:rFonts w:ascii="Cambria" w:eastAsia="MS Mincho" w:hAnsi="Cambria" w:cs="Times New Roman"/>
          <w:lang w:eastAsia="ja-JP"/>
          <w:rPrChange w:id="23" w:author="Diallo Issaga (EXT)" w:date="2018-04-26T10:29:00Z">
            <w:rPr>
              <w:lang w:eastAsia="ja-JP"/>
            </w:rPr>
          </w:rPrChange>
        </w:rPr>
        <w:t> </w:t>
      </w:r>
      <w:r w:rsidR="00162ACC" w:rsidRPr="002556E2">
        <w:rPr>
          <w:rFonts w:ascii="Cambria" w:eastAsia="MS Mincho" w:hAnsi="Cambria" w:cs="Times New Roman"/>
          <w:lang w:eastAsia="ja-JP"/>
          <w:rPrChange w:id="24" w:author="Diallo Issaga (EXT)" w:date="2018-04-26T10:29:00Z">
            <w:rPr>
              <w:lang w:eastAsia="ja-JP"/>
            </w:rPr>
          </w:rPrChange>
        </w:rPr>
        <w:t>guinéens</w:t>
      </w:r>
      <w:ins w:id="25" w:author="Diallo Issaga (EXT)" w:date="2018-04-26T10:30:00Z">
        <w:r w:rsidR="002556E2">
          <w:rPr>
            <w:rFonts w:ascii="Cambria" w:eastAsia="MS Mincho" w:hAnsi="Cambria" w:cs="Times New Roman"/>
            <w:lang w:eastAsia="ja-JP"/>
          </w:rPr>
          <w:t xml:space="preserve"> </w:t>
        </w:r>
      </w:ins>
      <w:r w:rsidRPr="002556E2">
        <w:rPr>
          <w:rFonts w:ascii="Cambria" w:eastAsia="MS Mincho" w:hAnsi="Cambria" w:cs="Times New Roman"/>
          <w:lang w:eastAsia="ja-JP"/>
          <w:rPrChange w:id="26" w:author="Diallo Issaga (EXT)" w:date="2018-04-26T10:29:00Z">
            <w:rPr>
              <w:lang w:eastAsia="ja-JP"/>
            </w:rPr>
          </w:rPrChange>
        </w:rPr>
        <w:t>;</w:t>
      </w:r>
    </w:p>
    <w:p w14:paraId="06A61FCF" w14:textId="77777777" w:rsidR="005A0A68" w:rsidRPr="002556E2" w:rsidRDefault="005651AA">
      <w:pPr>
        <w:pStyle w:val="Paragraphedeliste"/>
        <w:numPr>
          <w:ilvl w:val="0"/>
          <w:numId w:val="11"/>
        </w:numPr>
        <w:spacing w:line="276" w:lineRule="auto"/>
        <w:rPr>
          <w:rFonts w:ascii="Cambria" w:eastAsia="MS Mincho" w:hAnsi="Cambria" w:cs="Times New Roman"/>
          <w:lang w:eastAsia="ja-JP"/>
          <w:rPrChange w:id="27" w:author="Diallo Issaga (EXT)" w:date="2018-04-26T10:29:00Z">
            <w:rPr>
              <w:lang w:eastAsia="ja-JP"/>
            </w:rPr>
          </w:rPrChange>
        </w:rPr>
        <w:pPrChange w:id="28" w:author="Diallo Issaga (EXT)" w:date="2018-04-26T10:31:00Z">
          <w:pPr>
            <w:spacing w:line="276" w:lineRule="auto"/>
          </w:pPr>
        </w:pPrChange>
      </w:pPr>
      <w:r w:rsidRPr="002556E2">
        <w:rPr>
          <w:rFonts w:ascii="Cambria" w:eastAsia="MS Mincho" w:hAnsi="Cambria" w:cs="Times New Roman"/>
          <w:lang w:eastAsia="ja-JP"/>
          <w:rPrChange w:id="29" w:author="Diallo Issaga (EXT)" w:date="2018-04-26T10:29:00Z">
            <w:rPr>
              <w:lang w:eastAsia="ja-JP"/>
            </w:rPr>
          </w:rPrChange>
        </w:rPr>
        <w:t>Favoriser les liens d'amitiés entre français et guinéens mais également de favoriser l'interculturalité ;</w:t>
      </w:r>
      <w:r w:rsidR="005A0A68" w:rsidRPr="002556E2">
        <w:rPr>
          <w:rFonts w:ascii="Cambria" w:eastAsia="MS Mincho" w:hAnsi="Cambria" w:cs="Times New Roman"/>
          <w:lang w:eastAsia="ja-JP"/>
          <w:rPrChange w:id="30" w:author="Diallo Issaga (EXT)" w:date="2018-04-26T10:29:00Z">
            <w:rPr>
              <w:lang w:eastAsia="ja-JP"/>
            </w:rPr>
          </w:rPrChange>
        </w:rPr>
        <w:t xml:space="preserve"> </w:t>
      </w:r>
    </w:p>
    <w:p w14:paraId="2E1F03B2" w14:textId="77777777" w:rsidR="003738EF" w:rsidRDefault="00C8077F" w:rsidP="00527484">
      <w:pPr>
        <w:pStyle w:val="Titre1"/>
      </w:pPr>
      <w:r w:rsidRPr="003738EF">
        <w:t>CONSTITUT</w:t>
      </w:r>
      <w:del w:id="31" w:author="Diallo Issaga (EXT)" w:date="2018-04-26T10:29:00Z">
        <w:r w:rsidRPr="003738EF" w:rsidDel="002556E2">
          <w:delText>U</w:delText>
        </w:r>
      </w:del>
      <w:r w:rsidRPr="003738EF">
        <w:t xml:space="preserve">ION, </w:t>
      </w:r>
      <w:r w:rsidR="00E56FD3" w:rsidRPr="003738EF">
        <w:t>SIEGE SOCIAL</w:t>
      </w:r>
      <w:r w:rsidRPr="003738EF">
        <w:t xml:space="preserve">, OBJET, DUREE ET </w:t>
      </w:r>
      <w:r w:rsidR="00162ACC">
        <w:t>RESSOURCES</w:t>
      </w:r>
    </w:p>
    <w:p w14:paraId="76DD7FAE" w14:textId="77777777" w:rsidR="00F402A9" w:rsidRPr="003738EF" w:rsidRDefault="003738EF" w:rsidP="0043200F">
      <w:pPr>
        <w:pStyle w:val="Titre2"/>
        <w:rPr>
          <w:sz w:val="32"/>
          <w:szCs w:val="32"/>
        </w:rPr>
      </w:pPr>
      <w:r>
        <w:t>Article 1</w:t>
      </w:r>
      <w:r w:rsidR="00C3494D">
        <w:t xml:space="preserve">- </w:t>
      </w:r>
      <w:r w:rsidR="00F402A9" w:rsidRPr="003738EF">
        <w:t>Constitution et dénomination</w:t>
      </w:r>
    </w:p>
    <w:p w14:paraId="2A782302" w14:textId="77777777" w:rsidR="003738EF" w:rsidRPr="003738EF" w:rsidRDefault="00FE3DAA" w:rsidP="002B267C">
      <w:pPr>
        <w:spacing w:line="276" w:lineRule="auto"/>
        <w:rPr>
          <w:rFonts w:ascii="Cambria" w:eastAsia="MS Mincho" w:hAnsi="Cambria" w:cs="Times New Roman"/>
          <w:lang w:eastAsia="ja-JP"/>
        </w:rPr>
      </w:pPr>
      <w:r w:rsidRPr="003738EF">
        <w:rPr>
          <w:rFonts w:ascii="Cambria" w:eastAsia="MS Mincho" w:hAnsi="Cambria" w:cs="Times New Roman"/>
          <w:lang w:eastAsia="ja-JP"/>
        </w:rPr>
        <w:t>Il est fondé, entre les adhérents aux présents statuts</w:t>
      </w:r>
      <w:r w:rsidR="00EC3655" w:rsidRPr="003738EF">
        <w:rPr>
          <w:rFonts w:ascii="Cambria" w:eastAsia="MS Mincho" w:hAnsi="Cambria" w:cs="Times New Roman"/>
          <w:lang w:eastAsia="ja-JP"/>
        </w:rPr>
        <w:t xml:space="preserve"> et ceux qui </w:t>
      </w:r>
      <w:ins w:id="32" w:author="Diallo Issaga (EXT)" w:date="2018-04-26T10:30:00Z">
        <w:r w:rsidR="002556E2">
          <w:rPr>
            <w:rFonts w:ascii="Cambria" w:eastAsia="MS Mincho" w:hAnsi="Cambria" w:cs="Times New Roman"/>
            <w:lang w:eastAsia="ja-JP"/>
          </w:rPr>
          <w:t xml:space="preserve">y </w:t>
        </w:r>
      </w:ins>
      <w:r w:rsidR="00EC3655" w:rsidRPr="003738EF">
        <w:rPr>
          <w:rFonts w:ascii="Cambria" w:eastAsia="MS Mincho" w:hAnsi="Cambria" w:cs="Times New Roman"/>
          <w:lang w:eastAsia="ja-JP"/>
        </w:rPr>
        <w:t>adhéreront</w:t>
      </w:r>
      <w:r w:rsidRPr="003738EF">
        <w:rPr>
          <w:rFonts w:ascii="Cambria" w:eastAsia="MS Mincho" w:hAnsi="Cambria" w:cs="Times New Roman"/>
          <w:lang w:eastAsia="ja-JP"/>
        </w:rPr>
        <w:t>, une association régie par la loi du 1er juillet 1901, et le décret du 16 août 1901</w:t>
      </w:r>
      <w:r w:rsidR="00EC3655" w:rsidRPr="003738EF">
        <w:rPr>
          <w:rFonts w:ascii="Cambria" w:eastAsia="MS Mincho" w:hAnsi="Cambria" w:cs="Times New Roman"/>
          <w:lang w:eastAsia="ja-JP"/>
        </w:rPr>
        <w:t>,</w:t>
      </w:r>
      <w:r w:rsidR="00FA6F72" w:rsidRPr="003738EF">
        <w:rPr>
          <w:rFonts w:ascii="Cambria" w:eastAsia="MS Mincho" w:hAnsi="Cambria" w:cs="Times New Roman"/>
          <w:lang w:eastAsia="ja-JP"/>
        </w:rPr>
        <w:t xml:space="preserve"> ayant pour titre : </w:t>
      </w:r>
    </w:p>
    <w:p w14:paraId="5DE3D3AC" w14:textId="69A0E6D0" w:rsidR="003738EF" w:rsidRDefault="00C3494D" w:rsidP="0031284B">
      <w:pPr>
        <w:spacing w:line="276" w:lineRule="auto"/>
        <w:jc w:val="center"/>
        <w:rPr>
          <w:rFonts w:ascii="Cambria" w:eastAsia="MS Mincho" w:hAnsi="Cambria" w:cs="Times New Roman"/>
          <w:lang w:eastAsia="ja-JP"/>
        </w:rPr>
        <w:pPrChange w:id="33" w:author="Diallo Issaga (EXT)" w:date="2018-04-29T11:35:00Z">
          <w:pPr>
            <w:spacing w:line="276" w:lineRule="auto"/>
          </w:pPr>
        </w:pPrChange>
      </w:pPr>
      <w:del w:id="34" w:author="Diallo Issaga (EXT)" w:date="2018-04-29T11:34:00Z">
        <w:r w:rsidDel="0031284B">
          <w:rPr>
            <w:rFonts w:ascii="Cambria" w:eastAsia="MS Mincho" w:hAnsi="Cambria" w:cs="Times New Roman"/>
            <w:lang w:eastAsia="ja-JP"/>
          </w:rPr>
          <w:delText xml:space="preserve">UNION CULTURELLE ET CULTUELLE </w:delText>
        </w:r>
        <w:r w:rsidR="003738EF" w:rsidRPr="003738EF" w:rsidDel="0031284B">
          <w:rPr>
            <w:rFonts w:ascii="Cambria" w:eastAsia="MS Mincho" w:hAnsi="Cambria" w:cs="Times New Roman"/>
            <w:lang w:eastAsia="ja-JP"/>
          </w:rPr>
          <w:delText>DES GUINÉENS DE FRANCE (UCCGF)</w:delText>
        </w:r>
      </w:del>
      <w:ins w:id="35" w:author="Diallo Issaga (EXT)" w:date="2018-04-29T11:34:00Z">
        <w:r w:rsidR="0031284B">
          <w:rPr>
            <w:rFonts w:ascii="Cambria" w:eastAsia="MS Mincho" w:hAnsi="Cambria" w:cs="Times New Roman"/>
            <w:lang w:eastAsia="ja-JP"/>
          </w:rPr>
          <w:t>UNION DES GUINÉENS DE FRANCE (UGF)</w:t>
        </w:r>
      </w:ins>
    </w:p>
    <w:p w14:paraId="083C666C" w14:textId="77777777" w:rsidR="00F402A9" w:rsidRDefault="00F402A9" w:rsidP="0043200F">
      <w:pPr>
        <w:pStyle w:val="Titre2"/>
      </w:pPr>
      <w:r>
        <w:t>Article 2 </w:t>
      </w:r>
      <w:r w:rsidR="00C3494D">
        <w:t>-</w:t>
      </w:r>
      <w:r>
        <w:t xml:space="preserve"> </w:t>
      </w:r>
      <w:r w:rsidR="00C3494D">
        <w:t>Siège social</w:t>
      </w:r>
    </w:p>
    <w:p w14:paraId="1031F728" w14:textId="60EADDEC" w:rsidR="00E56FD3" w:rsidRPr="00C3494D" w:rsidRDefault="00E56FD3" w:rsidP="002B267C">
      <w:pPr>
        <w:spacing w:line="276" w:lineRule="auto"/>
        <w:rPr>
          <w:rFonts w:ascii="Cambria" w:eastAsia="MS Mincho" w:hAnsi="Cambria" w:cs="Times New Roman"/>
          <w:lang w:eastAsia="ja-JP"/>
        </w:rPr>
      </w:pPr>
      <w:r w:rsidRPr="00C3494D">
        <w:rPr>
          <w:rFonts w:ascii="Cambria" w:eastAsia="MS Mincho" w:hAnsi="Cambria" w:cs="Times New Roman"/>
          <w:lang w:eastAsia="ja-JP"/>
        </w:rPr>
        <w:t xml:space="preserve">Son siège social est : </w:t>
      </w:r>
    </w:p>
    <w:p w14:paraId="67E37CAA" w14:textId="77777777" w:rsidR="00E56FD3" w:rsidRPr="00C3494D" w:rsidRDefault="00E56FD3" w:rsidP="002B267C">
      <w:pPr>
        <w:spacing w:line="276" w:lineRule="auto"/>
        <w:rPr>
          <w:rFonts w:ascii="Cambria" w:eastAsia="MS Mincho" w:hAnsi="Cambria" w:cs="Times New Roman"/>
          <w:lang w:eastAsia="ja-JP"/>
        </w:rPr>
      </w:pPr>
      <w:r w:rsidRPr="00C3494D">
        <w:rPr>
          <w:rFonts w:ascii="Cambria" w:eastAsia="MS Mincho" w:hAnsi="Cambria" w:cs="Times New Roman"/>
          <w:lang w:eastAsia="ja-JP"/>
        </w:rPr>
        <w:t xml:space="preserve">Il pourra être transféré </w:t>
      </w:r>
      <w:r w:rsidR="00EC3655" w:rsidRPr="00C3494D">
        <w:rPr>
          <w:rFonts w:ascii="Cambria" w:eastAsia="MS Mincho" w:hAnsi="Cambria" w:cs="Times New Roman"/>
          <w:lang w:eastAsia="ja-JP"/>
        </w:rPr>
        <w:t xml:space="preserve">par simple </w:t>
      </w:r>
      <w:r w:rsidRPr="00C3494D">
        <w:rPr>
          <w:rFonts w:ascii="Cambria" w:eastAsia="MS Mincho" w:hAnsi="Cambria" w:cs="Times New Roman"/>
          <w:lang w:eastAsia="ja-JP"/>
        </w:rPr>
        <w:t>décision du conseil d'administration.</w:t>
      </w:r>
    </w:p>
    <w:p w14:paraId="1D327C5F" w14:textId="77777777" w:rsidR="00F402A9" w:rsidRDefault="00F402A9" w:rsidP="0043200F">
      <w:pPr>
        <w:pStyle w:val="Titre2"/>
      </w:pPr>
      <w:r>
        <w:t>Article 3 </w:t>
      </w:r>
      <w:r w:rsidR="00FA6F72">
        <w:t>-</w:t>
      </w:r>
      <w:r>
        <w:t xml:space="preserve"> Objet</w:t>
      </w:r>
    </w:p>
    <w:p w14:paraId="34DA1098" w14:textId="55C1B611" w:rsidR="00F402A9" w:rsidRPr="00C3494D" w:rsidRDefault="00F402A9" w:rsidP="002B267C">
      <w:pPr>
        <w:spacing w:line="276" w:lineRule="auto"/>
        <w:rPr>
          <w:rFonts w:ascii="Cambria" w:eastAsia="MS Mincho" w:hAnsi="Cambria" w:cs="Times New Roman"/>
          <w:lang w:eastAsia="ja-JP"/>
        </w:rPr>
      </w:pPr>
      <w:r w:rsidRPr="00C3494D">
        <w:rPr>
          <w:rFonts w:ascii="Cambria" w:eastAsia="MS Mincho" w:hAnsi="Cambria" w:cs="Times New Roman"/>
          <w:lang w:eastAsia="ja-JP"/>
        </w:rPr>
        <w:t>L’</w:t>
      </w:r>
      <w:del w:id="36" w:author="Diallo Issaga (EXT)" w:date="2018-04-29T11:34:00Z">
        <w:r w:rsidR="00174160" w:rsidRPr="00C3494D" w:rsidDel="0031284B">
          <w:rPr>
            <w:rFonts w:ascii="Cambria" w:eastAsia="MS Mincho" w:hAnsi="Cambria" w:cs="Times New Roman"/>
            <w:lang w:eastAsia="ja-JP"/>
          </w:rPr>
          <w:delText>UCCGF</w:delText>
        </w:r>
      </w:del>
      <w:ins w:id="37" w:author="Diallo Issaga (EXT)" w:date="2018-04-29T11:34:00Z">
        <w:r w:rsidR="0031284B">
          <w:rPr>
            <w:rFonts w:ascii="Cambria" w:eastAsia="MS Mincho" w:hAnsi="Cambria" w:cs="Times New Roman"/>
            <w:lang w:eastAsia="ja-JP"/>
          </w:rPr>
          <w:t>UGF</w:t>
        </w:r>
      </w:ins>
      <w:r w:rsidRPr="00C3494D">
        <w:rPr>
          <w:rFonts w:ascii="Cambria" w:eastAsia="MS Mincho" w:hAnsi="Cambria" w:cs="Times New Roman"/>
          <w:lang w:eastAsia="ja-JP"/>
        </w:rPr>
        <w:t xml:space="preserve"> a pour obj</w:t>
      </w:r>
      <w:r w:rsidR="00C3494D">
        <w:rPr>
          <w:rFonts w:ascii="Cambria" w:eastAsia="MS Mincho" w:hAnsi="Cambria" w:cs="Times New Roman"/>
          <w:lang w:eastAsia="ja-JP"/>
        </w:rPr>
        <w:t xml:space="preserve">et directement ou indirectement </w:t>
      </w:r>
      <w:r w:rsidRPr="00C3494D">
        <w:rPr>
          <w:rFonts w:ascii="Cambria" w:eastAsia="MS Mincho" w:hAnsi="Cambria" w:cs="Times New Roman"/>
          <w:lang w:eastAsia="ja-JP"/>
        </w:rPr>
        <w:t xml:space="preserve">: </w:t>
      </w:r>
    </w:p>
    <w:p w14:paraId="2CBB6705" w14:textId="1BD94BCE" w:rsidR="00247BE4" w:rsidRPr="00456B72" w:rsidDel="00311C90" w:rsidRDefault="00247BE4" w:rsidP="00456B72">
      <w:pPr>
        <w:spacing w:line="276" w:lineRule="auto"/>
        <w:ind w:left="360"/>
        <w:rPr>
          <w:del w:id="38" w:author="Diallo Issaga (EXT)" w:date="2018-04-29T11:23:00Z"/>
          <w:rFonts w:ascii="Cambria" w:eastAsia="MS Mincho" w:hAnsi="Cambria" w:cs="Times New Roman"/>
          <w:lang w:eastAsia="ja-JP"/>
          <w:rPrChange w:id="39" w:author="Diallo Issaga (EXT)" w:date="2018-04-29T11:20:00Z">
            <w:rPr>
              <w:del w:id="40" w:author="Diallo Issaga (EXT)" w:date="2018-04-29T11:23:00Z"/>
              <w:lang w:eastAsia="ja-JP"/>
            </w:rPr>
          </w:rPrChange>
        </w:rPr>
        <w:pPrChange w:id="41" w:author="Diallo Issaga (EXT)" w:date="2018-04-29T11:20:00Z">
          <w:pPr>
            <w:pStyle w:val="Paragraphedeliste"/>
            <w:numPr>
              <w:numId w:val="11"/>
            </w:numPr>
            <w:spacing w:line="276" w:lineRule="auto"/>
            <w:ind w:hanging="360"/>
          </w:pPr>
        </w:pPrChange>
      </w:pPr>
      <w:del w:id="42" w:author="Diallo Issaga (EXT)" w:date="2018-04-29T11:23:00Z">
        <w:r w:rsidRPr="00456B72" w:rsidDel="00311C90">
          <w:rPr>
            <w:rFonts w:ascii="Cambria" w:eastAsia="MS Mincho" w:hAnsi="Cambria" w:cs="Times New Roman"/>
            <w:lang w:eastAsia="ja-JP"/>
            <w:rPrChange w:id="43" w:author="Diallo Issaga (EXT)" w:date="2018-04-29T11:20:00Z">
              <w:rPr>
                <w:lang w:eastAsia="ja-JP"/>
              </w:rPr>
            </w:rPrChange>
          </w:rPr>
          <w:delText>Solidifier l’unité, la mutualité et le tissu social entre les guinéens</w:delText>
        </w:r>
        <w:r w:rsidR="00C3494D" w:rsidRPr="00456B72" w:rsidDel="00311C90">
          <w:rPr>
            <w:rFonts w:ascii="Cambria" w:eastAsia="MS Mincho" w:hAnsi="Cambria" w:cs="Times New Roman"/>
            <w:lang w:eastAsia="ja-JP"/>
            <w:rPrChange w:id="44" w:author="Diallo Issaga (EXT)" w:date="2018-04-29T11:20:00Z">
              <w:rPr>
                <w:lang w:eastAsia="ja-JP"/>
              </w:rPr>
            </w:rPrChange>
          </w:rPr>
          <w:delText> </w:delText>
        </w:r>
        <w:r w:rsidR="00162ACC" w:rsidRPr="00456B72" w:rsidDel="00311C90">
          <w:rPr>
            <w:rFonts w:ascii="Cambria" w:eastAsia="MS Mincho" w:hAnsi="Cambria" w:cs="Times New Roman"/>
            <w:lang w:eastAsia="ja-JP"/>
            <w:rPrChange w:id="45" w:author="Diallo Issaga (EXT)" w:date="2018-04-29T11:20:00Z">
              <w:rPr>
                <w:lang w:eastAsia="ja-JP"/>
              </w:rPr>
            </w:rPrChange>
          </w:rPr>
          <w:delText xml:space="preserve">en </w:delText>
        </w:r>
      </w:del>
      <w:del w:id="46" w:author="Diallo Issaga (EXT)" w:date="2018-04-27T22:43:00Z">
        <w:r w:rsidR="00162ACC" w:rsidRPr="00456B72" w:rsidDel="00257572">
          <w:rPr>
            <w:rFonts w:ascii="Cambria" w:eastAsia="MS Mincho" w:hAnsi="Cambria" w:cs="Times New Roman"/>
            <w:lang w:eastAsia="ja-JP"/>
            <w:rPrChange w:id="47" w:author="Diallo Issaga (EXT)" w:date="2018-04-29T11:20:00Z">
              <w:rPr>
                <w:lang w:eastAsia="ja-JP"/>
              </w:rPr>
            </w:rPrChange>
          </w:rPr>
          <w:delText>France</w:delText>
        </w:r>
      </w:del>
      <w:del w:id="48" w:author="Diallo Issaga (EXT)" w:date="2018-04-29T11:23:00Z">
        <w:r w:rsidR="00C3494D" w:rsidRPr="00456B72" w:rsidDel="00311C90">
          <w:rPr>
            <w:rFonts w:ascii="Cambria" w:eastAsia="MS Mincho" w:hAnsi="Cambria" w:cs="Times New Roman"/>
            <w:lang w:eastAsia="ja-JP"/>
            <w:rPrChange w:id="49" w:author="Diallo Issaga (EXT)" w:date="2018-04-29T11:20:00Z">
              <w:rPr>
                <w:lang w:eastAsia="ja-JP"/>
              </w:rPr>
            </w:rPrChange>
          </w:rPr>
          <w:delText xml:space="preserve">; </w:delText>
        </w:r>
      </w:del>
    </w:p>
    <w:p w14:paraId="2C6BEF74" w14:textId="7EA16A32" w:rsidR="00247BE4" w:rsidRPr="00456B72" w:rsidDel="00311C90" w:rsidRDefault="00247BE4" w:rsidP="00456B72">
      <w:pPr>
        <w:spacing w:line="276" w:lineRule="auto"/>
        <w:ind w:left="360"/>
        <w:rPr>
          <w:del w:id="50" w:author="Diallo Issaga (EXT)" w:date="2018-04-29T11:23:00Z"/>
          <w:rFonts w:ascii="Cambria" w:eastAsia="MS Mincho" w:hAnsi="Cambria" w:cs="Times New Roman"/>
          <w:lang w:eastAsia="ja-JP"/>
          <w:rPrChange w:id="51" w:author="Diallo Issaga (EXT)" w:date="2018-04-29T11:20:00Z">
            <w:rPr>
              <w:del w:id="52" w:author="Diallo Issaga (EXT)" w:date="2018-04-29T11:23:00Z"/>
              <w:lang w:eastAsia="ja-JP"/>
            </w:rPr>
          </w:rPrChange>
        </w:rPr>
        <w:pPrChange w:id="53" w:author="Diallo Issaga (EXT)" w:date="2018-04-29T11:20:00Z">
          <w:pPr>
            <w:pStyle w:val="Paragraphedeliste"/>
            <w:numPr>
              <w:numId w:val="11"/>
            </w:numPr>
            <w:spacing w:line="276" w:lineRule="auto"/>
            <w:ind w:hanging="360"/>
          </w:pPr>
        </w:pPrChange>
      </w:pPr>
      <w:del w:id="54" w:author="Diallo Issaga (EXT)" w:date="2018-04-29T11:23:00Z">
        <w:r w:rsidRPr="00456B72" w:rsidDel="00311C90">
          <w:rPr>
            <w:rFonts w:ascii="Cambria" w:eastAsia="MS Mincho" w:hAnsi="Cambria" w:cs="Times New Roman"/>
            <w:lang w:eastAsia="ja-JP"/>
            <w:rPrChange w:id="55" w:author="Diallo Issaga (EXT)" w:date="2018-04-29T11:20:00Z">
              <w:rPr>
                <w:lang w:eastAsia="ja-JP"/>
              </w:rPr>
            </w:rPrChange>
          </w:rPr>
          <w:delText xml:space="preserve">Aider les guinéens à participer à la vie citoyenne en </w:delText>
        </w:r>
        <w:r w:rsidR="00C3494D" w:rsidRPr="00456B72" w:rsidDel="00311C90">
          <w:rPr>
            <w:rFonts w:ascii="Cambria" w:eastAsia="MS Mincho" w:hAnsi="Cambria" w:cs="Times New Roman"/>
            <w:lang w:eastAsia="ja-JP"/>
            <w:rPrChange w:id="56" w:author="Diallo Issaga (EXT)" w:date="2018-04-29T11:20:00Z">
              <w:rPr>
                <w:lang w:eastAsia="ja-JP"/>
              </w:rPr>
            </w:rPrChange>
          </w:rPr>
          <w:delText>France ;</w:delText>
        </w:r>
      </w:del>
    </w:p>
    <w:p w14:paraId="43CDF74D" w14:textId="2761E8CD" w:rsidR="00162ACC" w:rsidRPr="00456B72" w:rsidDel="00311C90" w:rsidRDefault="00162ACC" w:rsidP="00456B72">
      <w:pPr>
        <w:spacing w:line="276" w:lineRule="auto"/>
        <w:ind w:left="360"/>
        <w:rPr>
          <w:del w:id="57" w:author="Diallo Issaga (EXT)" w:date="2018-04-29T11:23:00Z"/>
          <w:rFonts w:ascii="Cambria" w:eastAsia="MS Mincho" w:hAnsi="Cambria" w:cs="Times New Roman"/>
          <w:lang w:eastAsia="ja-JP"/>
          <w:rPrChange w:id="58" w:author="Diallo Issaga (EXT)" w:date="2018-04-29T11:20:00Z">
            <w:rPr>
              <w:del w:id="59" w:author="Diallo Issaga (EXT)" w:date="2018-04-29T11:23:00Z"/>
              <w:lang w:eastAsia="ja-JP"/>
            </w:rPr>
          </w:rPrChange>
        </w:rPr>
        <w:pPrChange w:id="60" w:author="Diallo Issaga (EXT)" w:date="2018-04-29T11:20:00Z">
          <w:pPr>
            <w:pStyle w:val="Paragraphedeliste"/>
            <w:numPr>
              <w:numId w:val="11"/>
            </w:numPr>
            <w:spacing w:line="276" w:lineRule="auto"/>
            <w:ind w:hanging="360"/>
          </w:pPr>
        </w:pPrChange>
      </w:pPr>
      <w:del w:id="61" w:author="Diallo Issaga (EXT)" w:date="2018-04-29T11:23:00Z">
        <w:r w:rsidRPr="00456B72" w:rsidDel="00311C90">
          <w:rPr>
            <w:rFonts w:ascii="Cambria" w:eastAsia="MS Mincho" w:hAnsi="Cambria" w:cs="Times New Roman"/>
            <w:lang w:eastAsia="ja-JP"/>
            <w:rPrChange w:id="62" w:author="Diallo Issaga (EXT)" w:date="2018-04-29T11:20:00Z">
              <w:rPr>
                <w:lang w:eastAsia="ja-JP"/>
              </w:rPr>
            </w:rPrChange>
          </w:rPr>
          <w:delText>Promouvoir l’insertion et l’intégration des guinéens en France ;</w:delText>
        </w:r>
      </w:del>
    </w:p>
    <w:p w14:paraId="4F952DB9" w14:textId="3A30C9BB" w:rsidR="00C3494D" w:rsidRPr="00456B72" w:rsidDel="00311C90" w:rsidRDefault="00C3494D" w:rsidP="00456B72">
      <w:pPr>
        <w:spacing w:line="276" w:lineRule="auto"/>
        <w:ind w:left="360"/>
        <w:rPr>
          <w:del w:id="63" w:author="Diallo Issaga (EXT)" w:date="2018-04-29T11:23:00Z"/>
          <w:rFonts w:ascii="Cambria" w:eastAsia="MS Mincho" w:hAnsi="Cambria" w:cs="Times New Roman"/>
          <w:lang w:eastAsia="ja-JP"/>
          <w:rPrChange w:id="64" w:author="Diallo Issaga (EXT)" w:date="2018-04-29T11:20:00Z">
            <w:rPr>
              <w:del w:id="65" w:author="Diallo Issaga (EXT)" w:date="2018-04-29T11:23:00Z"/>
              <w:lang w:eastAsia="ja-JP"/>
            </w:rPr>
          </w:rPrChange>
        </w:rPr>
        <w:pPrChange w:id="66" w:author="Diallo Issaga (EXT)" w:date="2018-04-29T11:20:00Z">
          <w:pPr>
            <w:pStyle w:val="Paragraphedeliste"/>
            <w:numPr>
              <w:numId w:val="11"/>
            </w:numPr>
            <w:spacing w:line="276" w:lineRule="auto"/>
            <w:ind w:hanging="360"/>
          </w:pPr>
        </w:pPrChange>
      </w:pPr>
      <w:del w:id="67" w:author="Diallo Issaga (EXT)" w:date="2018-04-29T11:23:00Z">
        <w:r w:rsidRPr="00456B72" w:rsidDel="00311C90">
          <w:rPr>
            <w:rFonts w:ascii="Cambria" w:eastAsia="MS Mincho" w:hAnsi="Cambria" w:cs="Times New Roman"/>
            <w:lang w:eastAsia="ja-JP"/>
            <w:rPrChange w:id="68" w:author="Diallo Issaga (EXT)" w:date="2018-04-29T11:20:00Z">
              <w:rPr>
                <w:lang w:eastAsia="ja-JP"/>
              </w:rPr>
            </w:rPrChange>
          </w:rPr>
          <w:delText>Contribuer au développement économique et culturel de la Guinée ;</w:delText>
        </w:r>
      </w:del>
    </w:p>
    <w:p w14:paraId="2907E980" w14:textId="7A4FC2FA" w:rsidR="00162ACC" w:rsidRPr="00456B72" w:rsidDel="00311C90" w:rsidRDefault="00162ACC" w:rsidP="00456B72">
      <w:pPr>
        <w:spacing w:line="276" w:lineRule="auto"/>
        <w:ind w:left="360"/>
        <w:rPr>
          <w:del w:id="69" w:author="Diallo Issaga (EXT)" w:date="2018-04-29T11:23:00Z"/>
          <w:rFonts w:ascii="Cambria" w:eastAsia="MS Mincho" w:hAnsi="Cambria" w:cs="Times New Roman"/>
          <w:lang w:eastAsia="ja-JP"/>
          <w:rPrChange w:id="70" w:author="Diallo Issaga (EXT)" w:date="2018-04-29T11:20:00Z">
            <w:rPr>
              <w:del w:id="71" w:author="Diallo Issaga (EXT)" w:date="2018-04-29T11:23:00Z"/>
              <w:lang w:eastAsia="ja-JP"/>
            </w:rPr>
          </w:rPrChange>
        </w:rPr>
        <w:pPrChange w:id="72" w:author="Diallo Issaga (EXT)" w:date="2018-04-29T11:20:00Z">
          <w:pPr>
            <w:pStyle w:val="Paragraphedeliste"/>
            <w:numPr>
              <w:numId w:val="11"/>
            </w:numPr>
            <w:spacing w:line="276" w:lineRule="auto"/>
            <w:ind w:hanging="360"/>
          </w:pPr>
        </w:pPrChange>
      </w:pPr>
      <w:del w:id="73" w:author="Diallo Issaga (EXT)" w:date="2018-04-29T11:23:00Z">
        <w:r w:rsidRPr="00456B72" w:rsidDel="00311C90">
          <w:rPr>
            <w:rFonts w:ascii="Cambria" w:eastAsia="MS Mincho" w:hAnsi="Cambria" w:cs="Times New Roman"/>
            <w:lang w:eastAsia="ja-JP"/>
            <w:rPrChange w:id="74" w:author="Diallo Issaga (EXT)" w:date="2018-04-29T11:20:00Z">
              <w:rPr>
                <w:lang w:eastAsia="ja-JP"/>
              </w:rPr>
            </w:rPrChange>
          </w:rPr>
          <w:delText xml:space="preserve">Aider les guinéens à se doter d’un centre culturel </w:delText>
        </w:r>
      </w:del>
      <w:del w:id="75" w:author="Diallo Issaga (EXT)" w:date="2018-04-29T10:50:00Z">
        <w:r w:rsidRPr="00456B72" w:rsidDel="001B1678">
          <w:rPr>
            <w:rFonts w:ascii="Cambria" w:eastAsia="MS Mincho" w:hAnsi="Cambria" w:cs="Times New Roman"/>
            <w:lang w:eastAsia="ja-JP"/>
            <w:rPrChange w:id="76" w:author="Diallo Issaga (EXT)" w:date="2018-04-29T11:20:00Z">
              <w:rPr>
                <w:lang w:eastAsia="ja-JP"/>
              </w:rPr>
            </w:rPrChange>
          </w:rPr>
          <w:delText>et cultuel </w:delText>
        </w:r>
      </w:del>
      <w:del w:id="77" w:author="Diallo Issaga (EXT)" w:date="2018-04-29T11:23:00Z">
        <w:r w:rsidRPr="00456B72" w:rsidDel="00311C90">
          <w:rPr>
            <w:rFonts w:ascii="Cambria" w:eastAsia="MS Mincho" w:hAnsi="Cambria" w:cs="Times New Roman"/>
            <w:lang w:eastAsia="ja-JP"/>
            <w:rPrChange w:id="78" w:author="Diallo Issaga (EXT)" w:date="2018-04-29T11:20:00Z">
              <w:rPr>
                <w:lang w:eastAsia="ja-JP"/>
              </w:rPr>
            </w:rPrChange>
          </w:rPr>
          <w:delText>;</w:delText>
        </w:r>
      </w:del>
    </w:p>
    <w:p w14:paraId="2F959E6E" w14:textId="57A9EB8E" w:rsidR="00162ACC" w:rsidRPr="00456B72" w:rsidDel="00311C90" w:rsidRDefault="00162ACC" w:rsidP="00456B72">
      <w:pPr>
        <w:spacing w:line="276" w:lineRule="auto"/>
        <w:ind w:left="360"/>
        <w:rPr>
          <w:del w:id="79" w:author="Diallo Issaga (EXT)" w:date="2018-04-29T11:23:00Z"/>
          <w:rFonts w:ascii="Cambria" w:eastAsia="MS Mincho" w:hAnsi="Cambria" w:cs="Times New Roman"/>
          <w:lang w:eastAsia="ja-JP"/>
          <w:rPrChange w:id="80" w:author="Diallo Issaga (EXT)" w:date="2018-04-29T11:20:00Z">
            <w:rPr>
              <w:del w:id="81" w:author="Diallo Issaga (EXT)" w:date="2018-04-29T11:23:00Z"/>
              <w:lang w:eastAsia="ja-JP"/>
            </w:rPr>
          </w:rPrChange>
        </w:rPr>
        <w:pPrChange w:id="82" w:author="Diallo Issaga (EXT)" w:date="2018-04-29T11:20:00Z">
          <w:pPr>
            <w:pStyle w:val="Paragraphedeliste"/>
            <w:numPr>
              <w:numId w:val="11"/>
            </w:numPr>
            <w:spacing w:line="276" w:lineRule="auto"/>
            <w:ind w:hanging="360"/>
          </w:pPr>
        </w:pPrChange>
      </w:pPr>
      <w:del w:id="83" w:author="Diallo Issaga (EXT)" w:date="2018-04-29T11:23:00Z">
        <w:r w:rsidRPr="00456B72" w:rsidDel="00311C90">
          <w:rPr>
            <w:rFonts w:ascii="Cambria" w:eastAsia="MS Mincho" w:hAnsi="Cambria" w:cs="Times New Roman"/>
            <w:lang w:eastAsia="ja-JP"/>
            <w:rPrChange w:id="84" w:author="Diallo Issaga (EXT)" w:date="2018-04-29T11:20:00Z">
              <w:rPr>
                <w:lang w:eastAsia="ja-JP"/>
              </w:rPr>
            </w:rPrChange>
          </w:rPr>
          <w:delText>Favoriser les liens entre les musulmans et les non musulmans ;</w:delText>
        </w:r>
      </w:del>
    </w:p>
    <w:p w14:paraId="19EBAE04" w14:textId="1066C966" w:rsidR="00247BE4" w:rsidRPr="00456B72" w:rsidDel="00311C90" w:rsidRDefault="00247BE4" w:rsidP="00456B72">
      <w:pPr>
        <w:spacing w:line="276" w:lineRule="auto"/>
        <w:ind w:left="360"/>
        <w:rPr>
          <w:del w:id="85" w:author="Diallo Issaga (EXT)" w:date="2018-04-29T11:23:00Z"/>
          <w:rFonts w:ascii="Cambria" w:eastAsia="MS Mincho" w:hAnsi="Cambria" w:cs="Times New Roman"/>
          <w:lang w:eastAsia="ja-JP"/>
          <w:rPrChange w:id="86" w:author="Diallo Issaga (EXT)" w:date="2018-04-29T11:20:00Z">
            <w:rPr>
              <w:del w:id="87" w:author="Diallo Issaga (EXT)" w:date="2018-04-29T11:23:00Z"/>
              <w:lang w:eastAsia="ja-JP"/>
            </w:rPr>
          </w:rPrChange>
        </w:rPr>
        <w:pPrChange w:id="88" w:author="Diallo Issaga (EXT)" w:date="2018-04-29T11:20:00Z">
          <w:pPr>
            <w:pStyle w:val="Paragraphedeliste"/>
            <w:numPr>
              <w:numId w:val="11"/>
            </w:numPr>
            <w:spacing w:line="276" w:lineRule="auto"/>
            <w:ind w:hanging="360"/>
          </w:pPr>
        </w:pPrChange>
      </w:pPr>
      <w:del w:id="89" w:author="Diallo Issaga (EXT)" w:date="2018-04-29T11:23:00Z">
        <w:r w:rsidRPr="00456B72" w:rsidDel="00311C90">
          <w:rPr>
            <w:rFonts w:ascii="Cambria" w:eastAsia="MS Mincho" w:hAnsi="Cambria" w:cs="Times New Roman"/>
            <w:lang w:eastAsia="ja-JP"/>
            <w:rPrChange w:id="90" w:author="Diallo Issaga (EXT)" w:date="2018-04-29T11:20:00Z">
              <w:rPr>
                <w:lang w:eastAsia="ja-JP"/>
              </w:rPr>
            </w:rPrChange>
          </w:rPr>
          <w:delText xml:space="preserve">Aider les guinéens dans l’exercice de leur culte </w:delText>
        </w:r>
        <w:r w:rsidR="00773D34" w:rsidRPr="00456B72" w:rsidDel="00311C90">
          <w:rPr>
            <w:rFonts w:ascii="Cambria" w:eastAsia="MS Mincho" w:hAnsi="Cambria" w:cs="Times New Roman"/>
            <w:lang w:eastAsia="ja-JP"/>
            <w:rPrChange w:id="91" w:author="Diallo Issaga (EXT)" w:date="2018-04-29T11:20:00Z">
              <w:rPr>
                <w:lang w:eastAsia="ja-JP"/>
              </w:rPr>
            </w:rPrChange>
          </w:rPr>
          <w:delText>(Prière</w:delText>
        </w:r>
        <w:r w:rsidR="000A4E45" w:rsidRPr="00456B72" w:rsidDel="00311C90">
          <w:rPr>
            <w:rFonts w:ascii="Cambria" w:eastAsia="MS Mincho" w:hAnsi="Cambria" w:cs="Times New Roman"/>
            <w:lang w:eastAsia="ja-JP"/>
            <w:rPrChange w:id="92" w:author="Diallo Issaga (EXT)" w:date="2018-04-29T11:20:00Z">
              <w:rPr>
                <w:lang w:eastAsia="ja-JP"/>
              </w:rPr>
            </w:rPrChange>
          </w:rPr>
          <w:delText>s</w:delText>
        </w:r>
        <w:r w:rsidR="00773D34" w:rsidRPr="00456B72" w:rsidDel="00311C90">
          <w:rPr>
            <w:rFonts w:ascii="Cambria" w:eastAsia="MS Mincho" w:hAnsi="Cambria" w:cs="Times New Roman"/>
            <w:lang w:eastAsia="ja-JP"/>
            <w:rPrChange w:id="93" w:author="Diallo Issaga (EXT)" w:date="2018-04-29T11:20:00Z">
              <w:rPr>
                <w:lang w:eastAsia="ja-JP"/>
              </w:rPr>
            </w:rPrChange>
          </w:rPr>
          <w:delText>, Fêtes religieuses, Mariages, Funérailles</w:delText>
        </w:r>
      </w:del>
      <w:del w:id="94" w:author="Diallo Issaga (EXT)" w:date="2018-04-27T22:58:00Z">
        <w:r w:rsidR="00773D34" w:rsidRPr="00456B72" w:rsidDel="0046606D">
          <w:rPr>
            <w:rFonts w:ascii="Cambria" w:eastAsia="MS Mincho" w:hAnsi="Cambria" w:cs="Times New Roman"/>
            <w:lang w:eastAsia="ja-JP"/>
            <w:rPrChange w:id="95" w:author="Diallo Issaga (EXT)" w:date="2018-04-29T11:20:00Z">
              <w:rPr>
                <w:lang w:eastAsia="ja-JP"/>
              </w:rPr>
            </w:rPrChange>
          </w:rPr>
          <w:delText>,</w:delText>
        </w:r>
      </w:del>
      <w:del w:id="96" w:author="Diallo Issaga (EXT)" w:date="2018-04-29T11:23:00Z">
        <w:r w:rsidR="00773D34" w:rsidRPr="00456B72" w:rsidDel="00311C90">
          <w:rPr>
            <w:rFonts w:ascii="Cambria" w:eastAsia="MS Mincho" w:hAnsi="Cambria" w:cs="Times New Roman"/>
            <w:lang w:eastAsia="ja-JP"/>
            <w:rPrChange w:id="97" w:author="Diallo Issaga (EXT)" w:date="2018-04-29T11:20:00Z">
              <w:rPr>
                <w:lang w:eastAsia="ja-JP"/>
              </w:rPr>
            </w:rPrChange>
          </w:rPr>
          <w:delText>…)</w:delText>
        </w:r>
        <w:r w:rsidR="00C3494D" w:rsidRPr="00456B72" w:rsidDel="00311C90">
          <w:rPr>
            <w:rFonts w:ascii="Cambria" w:eastAsia="MS Mincho" w:hAnsi="Cambria" w:cs="Times New Roman"/>
            <w:lang w:eastAsia="ja-JP"/>
            <w:rPrChange w:id="98" w:author="Diallo Issaga (EXT)" w:date="2018-04-29T11:20:00Z">
              <w:rPr>
                <w:lang w:eastAsia="ja-JP"/>
              </w:rPr>
            </w:rPrChange>
          </w:rPr>
          <w:delText> ;</w:delText>
        </w:r>
      </w:del>
    </w:p>
    <w:p w14:paraId="017F90F2" w14:textId="3D9E3F32" w:rsidR="00931844" w:rsidRPr="00456B72" w:rsidDel="00311C90" w:rsidRDefault="000A4E45" w:rsidP="00456B72">
      <w:pPr>
        <w:spacing w:line="276" w:lineRule="auto"/>
        <w:ind w:left="360"/>
        <w:rPr>
          <w:del w:id="99" w:author="Diallo Issaga (EXT)" w:date="2018-04-29T11:23:00Z"/>
          <w:rFonts w:ascii="Cambria" w:eastAsia="MS Mincho" w:hAnsi="Cambria" w:cs="Times New Roman"/>
          <w:lang w:eastAsia="ja-JP"/>
          <w:rPrChange w:id="100" w:author="Diallo Issaga (EXT)" w:date="2018-04-29T11:20:00Z">
            <w:rPr>
              <w:del w:id="101" w:author="Diallo Issaga (EXT)" w:date="2018-04-29T11:23:00Z"/>
              <w:lang w:eastAsia="ja-JP"/>
            </w:rPr>
          </w:rPrChange>
        </w:rPr>
        <w:pPrChange w:id="102" w:author="Diallo Issaga (EXT)" w:date="2018-04-29T11:20:00Z">
          <w:pPr>
            <w:pStyle w:val="Paragraphedeliste"/>
            <w:numPr>
              <w:numId w:val="11"/>
            </w:numPr>
            <w:spacing w:line="276" w:lineRule="auto"/>
            <w:ind w:hanging="360"/>
          </w:pPr>
        </w:pPrChange>
      </w:pPr>
      <w:del w:id="103" w:author="Diallo Issaga (EXT)" w:date="2018-04-29T11:23:00Z">
        <w:r w:rsidRPr="00456B72" w:rsidDel="00311C90">
          <w:rPr>
            <w:rFonts w:ascii="Cambria" w:eastAsia="MS Mincho" w:hAnsi="Cambria" w:cs="Times New Roman"/>
            <w:lang w:eastAsia="ja-JP"/>
            <w:rPrChange w:id="104" w:author="Diallo Issaga (EXT)" w:date="2018-04-29T11:20:00Z">
              <w:rPr>
                <w:lang w:eastAsia="ja-JP"/>
              </w:rPr>
            </w:rPrChange>
          </w:rPr>
          <w:delText>Accueillir et e</w:delText>
        </w:r>
        <w:r w:rsidR="00931844" w:rsidRPr="00456B72" w:rsidDel="00311C90">
          <w:rPr>
            <w:rFonts w:ascii="Cambria" w:eastAsia="MS Mincho" w:hAnsi="Cambria" w:cs="Times New Roman"/>
            <w:lang w:eastAsia="ja-JP"/>
            <w:rPrChange w:id="105" w:author="Diallo Issaga (EXT)" w:date="2018-04-29T11:20:00Z">
              <w:rPr>
                <w:lang w:eastAsia="ja-JP"/>
              </w:rPr>
            </w:rPrChange>
          </w:rPr>
          <w:delText xml:space="preserve">nseigner ceux qui le désirent </w:delText>
        </w:r>
      </w:del>
      <w:del w:id="106" w:author="Diallo Issaga (EXT)" w:date="2018-04-28T05:34:00Z">
        <w:r w:rsidR="00931844" w:rsidRPr="00456B72" w:rsidDel="000A3267">
          <w:rPr>
            <w:rFonts w:ascii="Cambria" w:eastAsia="MS Mincho" w:hAnsi="Cambria" w:cs="Times New Roman"/>
            <w:lang w:eastAsia="ja-JP"/>
            <w:rPrChange w:id="107" w:author="Diallo Issaga (EXT)" w:date="2018-04-29T11:20:00Z">
              <w:rPr>
                <w:lang w:eastAsia="ja-JP"/>
              </w:rPr>
            </w:rPrChange>
          </w:rPr>
          <w:delText xml:space="preserve">sur </w:delText>
        </w:r>
      </w:del>
      <w:del w:id="108" w:author="Diallo Issaga (EXT)" w:date="2018-04-29T11:23:00Z">
        <w:r w:rsidR="00931844" w:rsidRPr="00456B72" w:rsidDel="00311C90">
          <w:rPr>
            <w:rFonts w:ascii="Cambria" w:eastAsia="MS Mincho" w:hAnsi="Cambria" w:cs="Times New Roman"/>
            <w:lang w:eastAsia="ja-JP"/>
            <w:rPrChange w:id="109" w:author="Diallo Issaga (EXT)" w:date="2018-04-29T11:20:00Z">
              <w:rPr>
                <w:lang w:eastAsia="ja-JP"/>
              </w:rPr>
            </w:rPrChange>
          </w:rPr>
          <w:delText>la pratique de la religion musulmane</w:delText>
        </w:r>
        <w:r w:rsidR="00C3494D" w:rsidRPr="00456B72" w:rsidDel="00311C90">
          <w:rPr>
            <w:rFonts w:ascii="Cambria" w:eastAsia="MS Mincho" w:hAnsi="Cambria" w:cs="Times New Roman"/>
            <w:lang w:eastAsia="ja-JP"/>
            <w:rPrChange w:id="110" w:author="Diallo Issaga (EXT)" w:date="2018-04-29T11:20:00Z">
              <w:rPr>
                <w:lang w:eastAsia="ja-JP"/>
              </w:rPr>
            </w:rPrChange>
          </w:rPr>
          <w:delText> ;</w:delText>
        </w:r>
      </w:del>
    </w:p>
    <w:p w14:paraId="15E83DF4" w14:textId="39027751" w:rsidR="00162ACC" w:rsidRPr="00456B72" w:rsidDel="00311C90" w:rsidRDefault="00162ACC" w:rsidP="00456B72">
      <w:pPr>
        <w:spacing w:line="276" w:lineRule="auto"/>
        <w:ind w:left="360"/>
        <w:rPr>
          <w:del w:id="111" w:author="Diallo Issaga (EXT)" w:date="2018-04-29T11:23:00Z"/>
          <w:rFonts w:ascii="Cambria" w:eastAsia="MS Mincho" w:hAnsi="Cambria" w:cs="Times New Roman"/>
          <w:lang w:eastAsia="ja-JP"/>
          <w:rPrChange w:id="112" w:author="Diallo Issaga (EXT)" w:date="2018-04-29T11:20:00Z">
            <w:rPr>
              <w:del w:id="113" w:author="Diallo Issaga (EXT)" w:date="2018-04-29T11:23:00Z"/>
              <w:lang w:eastAsia="ja-JP"/>
            </w:rPr>
          </w:rPrChange>
        </w:rPr>
        <w:pPrChange w:id="114" w:author="Diallo Issaga (EXT)" w:date="2018-04-29T11:20:00Z">
          <w:pPr>
            <w:pStyle w:val="Paragraphedeliste"/>
            <w:numPr>
              <w:numId w:val="11"/>
            </w:numPr>
            <w:spacing w:line="276" w:lineRule="auto"/>
            <w:ind w:hanging="360"/>
          </w:pPr>
        </w:pPrChange>
      </w:pPr>
      <w:del w:id="115" w:author="Diallo Issaga (EXT)" w:date="2018-04-29T11:23:00Z">
        <w:r w:rsidRPr="00456B72" w:rsidDel="00311C90">
          <w:rPr>
            <w:rFonts w:ascii="Cambria" w:eastAsia="MS Mincho" w:hAnsi="Cambria" w:cs="Times New Roman"/>
            <w:lang w:eastAsia="ja-JP"/>
            <w:rPrChange w:id="116" w:author="Diallo Issaga (EXT)" w:date="2018-04-29T11:20:00Z">
              <w:rPr>
                <w:lang w:eastAsia="ja-JP"/>
              </w:rPr>
            </w:rPrChange>
          </w:rPr>
          <w:lastRenderedPageBreak/>
          <w:delText>Attirer l’attention des guinéens de l’étranger sur les dérives de l’islam radical ;</w:delText>
        </w:r>
      </w:del>
    </w:p>
    <w:p w14:paraId="099D694D" w14:textId="272296A4" w:rsidR="00D817FB" w:rsidRPr="00456B72" w:rsidDel="00311C90" w:rsidRDefault="00D817FB" w:rsidP="00456B72">
      <w:pPr>
        <w:spacing w:line="276" w:lineRule="auto"/>
        <w:ind w:left="360"/>
        <w:rPr>
          <w:del w:id="117" w:author="Diallo Issaga (EXT)" w:date="2018-04-29T11:23:00Z"/>
          <w:rFonts w:ascii="Cambria" w:eastAsia="MS Mincho" w:hAnsi="Cambria" w:cs="Times New Roman"/>
          <w:lang w:eastAsia="ja-JP"/>
          <w:rPrChange w:id="118" w:author="Diallo Issaga (EXT)" w:date="2018-04-29T11:20:00Z">
            <w:rPr>
              <w:del w:id="119" w:author="Diallo Issaga (EXT)" w:date="2018-04-29T11:23:00Z"/>
              <w:lang w:eastAsia="ja-JP"/>
            </w:rPr>
          </w:rPrChange>
        </w:rPr>
        <w:pPrChange w:id="120" w:author="Diallo Issaga (EXT)" w:date="2018-04-29T11:20:00Z">
          <w:pPr>
            <w:pStyle w:val="Paragraphedeliste"/>
            <w:numPr>
              <w:numId w:val="11"/>
            </w:numPr>
            <w:spacing w:line="276" w:lineRule="auto"/>
            <w:ind w:hanging="360"/>
          </w:pPr>
        </w:pPrChange>
      </w:pPr>
      <w:del w:id="121" w:author="Diallo Issaga (EXT)" w:date="2018-04-29T11:23:00Z">
        <w:r w:rsidRPr="00456B72" w:rsidDel="00311C90">
          <w:rPr>
            <w:rFonts w:ascii="Cambria" w:eastAsia="MS Mincho" w:hAnsi="Cambria" w:cs="Times New Roman"/>
            <w:lang w:eastAsia="ja-JP"/>
            <w:rPrChange w:id="122" w:author="Diallo Issaga (EXT)" w:date="2018-04-29T11:20:00Z">
              <w:rPr>
                <w:lang w:eastAsia="ja-JP"/>
              </w:rPr>
            </w:rPrChange>
          </w:rPr>
          <w:delText>Assister les femmes confrontées à des difficultés administratives, des problèmes de vi</w:delText>
        </w:r>
        <w:r w:rsidR="00162ACC" w:rsidRPr="00456B72" w:rsidDel="00311C90">
          <w:rPr>
            <w:rFonts w:ascii="Cambria" w:eastAsia="MS Mincho" w:hAnsi="Cambria" w:cs="Times New Roman"/>
            <w:lang w:eastAsia="ja-JP"/>
            <w:rPrChange w:id="123" w:author="Diallo Issaga (EXT)" w:date="2018-04-29T11:20:00Z">
              <w:rPr>
                <w:lang w:eastAsia="ja-JP"/>
              </w:rPr>
            </w:rPrChange>
          </w:rPr>
          <w:delText>olence conjugale, de divorce,</w:delText>
        </w:r>
        <w:r w:rsidRPr="00456B72" w:rsidDel="00311C90">
          <w:rPr>
            <w:rFonts w:ascii="Cambria" w:eastAsia="MS Mincho" w:hAnsi="Cambria" w:cs="Times New Roman"/>
            <w:lang w:eastAsia="ja-JP"/>
            <w:rPrChange w:id="124" w:author="Diallo Issaga (EXT)" w:date="2018-04-29T11:20:00Z">
              <w:rPr>
                <w:lang w:eastAsia="ja-JP"/>
              </w:rPr>
            </w:rPrChange>
          </w:rPr>
          <w:delText xml:space="preserve"> de garde d’enfants</w:delText>
        </w:r>
        <w:r w:rsidR="00162ACC" w:rsidRPr="00456B72" w:rsidDel="00311C90">
          <w:rPr>
            <w:rFonts w:ascii="Cambria" w:eastAsia="MS Mincho" w:hAnsi="Cambria" w:cs="Times New Roman"/>
            <w:lang w:eastAsia="ja-JP"/>
            <w:rPrChange w:id="125" w:author="Diallo Issaga (EXT)" w:date="2018-04-29T11:20:00Z">
              <w:rPr>
                <w:lang w:eastAsia="ja-JP"/>
              </w:rPr>
            </w:rPrChange>
          </w:rPr>
          <w:delText>,… ;</w:delText>
        </w:r>
      </w:del>
    </w:p>
    <w:p w14:paraId="76DD5BAA" w14:textId="205317E6" w:rsidR="00773D34" w:rsidRPr="00456B72" w:rsidDel="00311C90" w:rsidRDefault="00773D34" w:rsidP="00456B72">
      <w:pPr>
        <w:spacing w:line="276" w:lineRule="auto"/>
        <w:ind w:left="360"/>
        <w:rPr>
          <w:del w:id="126" w:author="Diallo Issaga (EXT)" w:date="2018-04-29T11:23:00Z"/>
          <w:rFonts w:ascii="Cambria" w:eastAsia="MS Mincho" w:hAnsi="Cambria" w:cs="Times New Roman"/>
          <w:lang w:eastAsia="ja-JP"/>
          <w:rPrChange w:id="127" w:author="Diallo Issaga (EXT)" w:date="2018-04-29T11:20:00Z">
            <w:rPr>
              <w:del w:id="128" w:author="Diallo Issaga (EXT)" w:date="2018-04-29T11:23:00Z"/>
              <w:lang w:eastAsia="ja-JP"/>
            </w:rPr>
          </w:rPrChange>
        </w:rPr>
        <w:pPrChange w:id="129" w:author="Diallo Issaga (EXT)" w:date="2018-04-29T11:20:00Z">
          <w:pPr>
            <w:pStyle w:val="Paragraphedeliste"/>
            <w:numPr>
              <w:numId w:val="11"/>
            </w:numPr>
            <w:spacing w:line="276" w:lineRule="auto"/>
            <w:ind w:hanging="360"/>
          </w:pPr>
        </w:pPrChange>
      </w:pPr>
      <w:del w:id="130" w:author="Diallo Issaga (EXT)" w:date="2018-04-29T11:23:00Z">
        <w:r w:rsidRPr="00456B72" w:rsidDel="00311C90">
          <w:rPr>
            <w:rFonts w:ascii="Cambria" w:eastAsia="MS Mincho" w:hAnsi="Cambria" w:cs="Times New Roman"/>
            <w:lang w:eastAsia="ja-JP"/>
            <w:rPrChange w:id="131" w:author="Diallo Issaga (EXT)" w:date="2018-04-29T11:20:00Z">
              <w:rPr>
                <w:lang w:eastAsia="ja-JP"/>
              </w:rPr>
            </w:rPrChange>
          </w:rPr>
          <w:delText>Organiser des actions humanitaires pour venir en aide aux plus démunis</w:delText>
        </w:r>
        <w:r w:rsidR="00162ACC" w:rsidRPr="00456B72" w:rsidDel="00311C90">
          <w:rPr>
            <w:rFonts w:ascii="Cambria" w:eastAsia="MS Mincho" w:hAnsi="Cambria" w:cs="Times New Roman"/>
            <w:lang w:eastAsia="ja-JP"/>
            <w:rPrChange w:id="132" w:author="Diallo Issaga (EXT)" w:date="2018-04-29T11:20:00Z">
              <w:rPr>
                <w:lang w:eastAsia="ja-JP"/>
              </w:rPr>
            </w:rPrChange>
          </w:rPr>
          <w:delText> ;</w:delText>
        </w:r>
      </w:del>
    </w:p>
    <w:p w14:paraId="25128328" w14:textId="31DC8983" w:rsidR="003072FA" w:rsidRPr="00456B72" w:rsidDel="00311C90" w:rsidRDefault="003072FA" w:rsidP="00456B72">
      <w:pPr>
        <w:spacing w:line="276" w:lineRule="auto"/>
        <w:ind w:left="360"/>
        <w:rPr>
          <w:del w:id="133" w:author="Diallo Issaga (EXT)" w:date="2018-04-29T11:23:00Z"/>
          <w:rFonts w:ascii="Cambria" w:eastAsia="MS Mincho" w:hAnsi="Cambria" w:cs="Times New Roman"/>
          <w:lang w:eastAsia="ja-JP"/>
          <w:rPrChange w:id="134" w:author="Diallo Issaga (EXT)" w:date="2018-04-29T11:20:00Z">
            <w:rPr>
              <w:del w:id="135" w:author="Diallo Issaga (EXT)" w:date="2018-04-29T11:23:00Z"/>
              <w:lang w:eastAsia="ja-JP"/>
            </w:rPr>
          </w:rPrChange>
        </w:rPr>
        <w:pPrChange w:id="136" w:author="Diallo Issaga (EXT)" w:date="2018-04-29T11:20:00Z">
          <w:pPr>
            <w:pStyle w:val="Paragraphedeliste"/>
            <w:numPr>
              <w:numId w:val="11"/>
            </w:numPr>
            <w:spacing w:line="276" w:lineRule="auto"/>
            <w:ind w:hanging="360"/>
          </w:pPr>
        </w:pPrChange>
      </w:pPr>
      <w:del w:id="137" w:author="Diallo Issaga (EXT)" w:date="2018-04-29T11:23:00Z">
        <w:r w:rsidRPr="00456B72" w:rsidDel="00311C90">
          <w:rPr>
            <w:rFonts w:ascii="Cambria" w:eastAsia="MS Mincho" w:hAnsi="Cambria" w:cs="Times New Roman"/>
            <w:lang w:eastAsia="ja-JP"/>
            <w:rPrChange w:id="138" w:author="Diallo Issaga (EXT)" w:date="2018-04-29T11:20:00Z">
              <w:rPr>
                <w:lang w:eastAsia="ja-JP"/>
              </w:rPr>
            </w:rPrChange>
          </w:rPr>
          <w:delText>Donner des cours de soutien aux enfants en grande difficulté scolaire</w:delText>
        </w:r>
        <w:r w:rsidR="00162ACC" w:rsidRPr="00456B72" w:rsidDel="00311C90">
          <w:rPr>
            <w:rFonts w:ascii="Cambria" w:eastAsia="MS Mincho" w:hAnsi="Cambria" w:cs="Times New Roman"/>
            <w:lang w:eastAsia="ja-JP"/>
            <w:rPrChange w:id="139" w:author="Diallo Issaga (EXT)" w:date="2018-04-29T11:20:00Z">
              <w:rPr>
                <w:lang w:eastAsia="ja-JP"/>
              </w:rPr>
            </w:rPrChange>
          </w:rPr>
          <w:delText> ;</w:delText>
        </w:r>
      </w:del>
    </w:p>
    <w:p w14:paraId="5E666C7D" w14:textId="5B803C49" w:rsidR="00311C90" w:rsidRPr="0031284B" w:rsidRDefault="00931844" w:rsidP="0031284B">
      <w:pPr>
        <w:pStyle w:val="Paragraphedeliste"/>
        <w:numPr>
          <w:ilvl w:val="0"/>
          <w:numId w:val="48"/>
        </w:numPr>
        <w:spacing w:line="276" w:lineRule="auto"/>
        <w:rPr>
          <w:ins w:id="140" w:author="Diallo Issaga (EXT)" w:date="2018-04-29T11:23:00Z"/>
          <w:rFonts w:ascii="Cambria" w:eastAsia="MS Mincho" w:hAnsi="Cambria" w:cs="Times New Roman"/>
          <w:lang w:eastAsia="ja-JP"/>
          <w:rPrChange w:id="141" w:author="Diallo Issaga (EXT)" w:date="2018-04-29T11:33:00Z">
            <w:rPr>
              <w:ins w:id="142" w:author="Diallo Issaga (EXT)" w:date="2018-04-29T11:23:00Z"/>
              <w:lang w:eastAsia="ja-JP"/>
            </w:rPr>
          </w:rPrChange>
        </w:rPr>
      </w:pPr>
      <w:del w:id="143" w:author="Diallo Issaga (EXT)" w:date="2018-04-29T11:23:00Z">
        <w:r w:rsidRPr="00311C90" w:rsidDel="00311C90">
          <w:rPr>
            <w:rFonts w:ascii="Cambria" w:eastAsia="MS Mincho" w:hAnsi="Cambria" w:cs="Times New Roman"/>
            <w:lang w:eastAsia="ja-JP"/>
            <w:rPrChange w:id="144" w:author="Diallo Issaga (EXT)" w:date="2018-04-29T11:23:00Z">
              <w:rPr>
                <w:lang w:eastAsia="ja-JP"/>
              </w:rPr>
            </w:rPrChange>
          </w:rPr>
          <w:delText>Etablir des liens d’amitié et d’e</w:delText>
        </w:r>
      </w:del>
      <w:del w:id="145" w:author="Diallo Issaga (EXT)" w:date="2018-04-29T10:55:00Z">
        <w:r w:rsidRPr="00311C90" w:rsidDel="00EB504D">
          <w:rPr>
            <w:rFonts w:ascii="Cambria" w:eastAsia="MS Mincho" w:hAnsi="Cambria" w:cs="Times New Roman"/>
            <w:lang w:eastAsia="ja-JP"/>
            <w:rPrChange w:id="146" w:author="Diallo Issaga (EXT)" w:date="2018-04-29T11:23:00Z">
              <w:rPr>
                <w:lang w:eastAsia="ja-JP"/>
              </w:rPr>
            </w:rPrChange>
          </w:rPr>
          <w:delText>n</w:delText>
        </w:r>
      </w:del>
      <w:del w:id="147" w:author="Diallo Issaga (EXT)" w:date="2018-04-29T11:23:00Z">
        <w:r w:rsidRPr="00311C90" w:rsidDel="00311C90">
          <w:rPr>
            <w:rFonts w:ascii="Cambria" w:eastAsia="MS Mincho" w:hAnsi="Cambria" w:cs="Times New Roman"/>
            <w:lang w:eastAsia="ja-JP"/>
            <w:rPrChange w:id="148" w:author="Diallo Issaga (EXT)" w:date="2018-04-29T11:23:00Z">
              <w:rPr>
                <w:lang w:eastAsia="ja-JP"/>
              </w:rPr>
            </w:rPrChange>
          </w:rPr>
          <w:delText>traide avec des associations ayant des buts similaires</w:delText>
        </w:r>
      </w:del>
      <w:ins w:id="149" w:author="Diallo Issaga (EXT)" w:date="2018-04-29T11:23:00Z">
        <w:r w:rsidR="00311C90" w:rsidRPr="0031284B">
          <w:rPr>
            <w:rFonts w:ascii="Cambria" w:eastAsia="MS Mincho" w:hAnsi="Cambria" w:cs="Times New Roman"/>
            <w:lang w:eastAsia="ja-JP"/>
            <w:rPrChange w:id="150" w:author="Diallo Issaga (EXT)" w:date="2018-04-29T11:33:00Z">
              <w:rPr>
                <w:lang w:eastAsia="ja-JP"/>
              </w:rPr>
            </w:rPrChange>
          </w:rPr>
          <w:t>Aider les guinéens à participer à la vie citoyenne en France ;</w:t>
        </w:r>
      </w:ins>
    </w:p>
    <w:p w14:paraId="1A5CE7F4" w14:textId="77777777" w:rsidR="00311C90" w:rsidRPr="0031284B" w:rsidRDefault="00311C90" w:rsidP="0031284B">
      <w:pPr>
        <w:pStyle w:val="Paragraphedeliste"/>
        <w:numPr>
          <w:ilvl w:val="0"/>
          <w:numId w:val="49"/>
        </w:numPr>
        <w:spacing w:line="276" w:lineRule="auto"/>
        <w:rPr>
          <w:ins w:id="151" w:author="Diallo Issaga (EXT)" w:date="2018-04-29T11:23:00Z"/>
          <w:rFonts w:ascii="Cambria" w:eastAsia="MS Mincho" w:hAnsi="Cambria" w:cs="Times New Roman"/>
          <w:lang w:eastAsia="ja-JP"/>
          <w:rPrChange w:id="152" w:author="Diallo Issaga (EXT)" w:date="2018-04-29T11:33:00Z">
            <w:rPr>
              <w:ins w:id="153" w:author="Diallo Issaga (EXT)" w:date="2018-04-29T11:23:00Z"/>
              <w:lang w:eastAsia="ja-JP"/>
            </w:rPr>
          </w:rPrChange>
        </w:rPr>
        <w:pPrChange w:id="154" w:author="Diallo Issaga (EXT)" w:date="2018-04-29T11:33:00Z">
          <w:pPr>
            <w:pStyle w:val="Paragraphedeliste"/>
            <w:numPr>
              <w:numId w:val="48"/>
            </w:numPr>
            <w:spacing w:line="276" w:lineRule="auto"/>
            <w:ind w:left="1080" w:hanging="360"/>
          </w:pPr>
        </w:pPrChange>
      </w:pPr>
      <w:ins w:id="155" w:author="Diallo Issaga (EXT)" w:date="2018-04-29T11:23:00Z">
        <w:r w:rsidRPr="0031284B">
          <w:rPr>
            <w:rFonts w:ascii="Cambria" w:eastAsia="MS Mincho" w:hAnsi="Cambria" w:cs="Times New Roman"/>
            <w:lang w:eastAsia="ja-JP"/>
            <w:rPrChange w:id="156" w:author="Diallo Issaga (EXT)" w:date="2018-04-29T11:33:00Z">
              <w:rPr>
                <w:lang w:eastAsia="ja-JP"/>
              </w:rPr>
            </w:rPrChange>
          </w:rPr>
          <w:t>Promouvoir l’insertion et l’intégration des guinéens en France ;</w:t>
        </w:r>
      </w:ins>
    </w:p>
    <w:p w14:paraId="793B4EBC" w14:textId="77777777" w:rsidR="00311C90" w:rsidRPr="0031284B" w:rsidRDefault="00311C90" w:rsidP="0031284B">
      <w:pPr>
        <w:pStyle w:val="Paragraphedeliste"/>
        <w:numPr>
          <w:ilvl w:val="0"/>
          <w:numId w:val="49"/>
        </w:numPr>
        <w:spacing w:line="276" w:lineRule="auto"/>
        <w:rPr>
          <w:ins w:id="157" w:author="Diallo Issaga (EXT)" w:date="2018-04-29T11:23:00Z"/>
          <w:rFonts w:ascii="Cambria" w:eastAsia="MS Mincho" w:hAnsi="Cambria" w:cs="Times New Roman"/>
          <w:lang w:eastAsia="ja-JP"/>
          <w:rPrChange w:id="158" w:author="Diallo Issaga (EXT)" w:date="2018-04-29T11:33:00Z">
            <w:rPr>
              <w:ins w:id="159" w:author="Diallo Issaga (EXT)" w:date="2018-04-29T11:23:00Z"/>
              <w:lang w:eastAsia="ja-JP"/>
            </w:rPr>
          </w:rPrChange>
        </w:rPr>
        <w:pPrChange w:id="160" w:author="Diallo Issaga (EXT)" w:date="2018-04-29T11:33:00Z">
          <w:pPr>
            <w:pStyle w:val="Paragraphedeliste"/>
            <w:numPr>
              <w:numId w:val="48"/>
            </w:numPr>
            <w:spacing w:line="276" w:lineRule="auto"/>
            <w:ind w:left="1080" w:hanging="360"/>
          </w:pPr>
        </w:pPrChange>
      </w:pPr>
      <w:ins w:id="161" w:author="Diallo Issaga (EXT)" w:date="2018-04-29T11:23:00Z">
        <w:r w:rsidRPr="0031284B">
          <w:rPr>
            <w:rFonts w:ascii="Cambria" w:eastAsia="MS Mincho" w:hAnsi="Cambria" w:cs="Times New Roman"/>
            <w:lang w:eastAsia="ja-JP"/>
            <w:rPrChange w:id="162" w:author="Diallo Issaga (EXT)" w:date="2018-04-29T11:33:00Z">
              <w:rPr>
                <w:lang w:eastAsia="ja-JP"/>
              </w:rPr>
            </w:rPrChange>
          </w:rPr>
          <w:t xml:space="preserve">Renforcer l’unité et le tissu social entre les guinéens en France ; </w:t>
        </w:r>
      </w:ins>
    </w:p>
    <w:p w14:paraId="73486CFE" w14:textId="77777777" w:rsidR="00311C90" w:rsidRPr="0031284B" w:rsidRDefault="00311C90" w:rsidP="0031284B">
      <w:pPr>
        <w:pStyle w:val="Paragraphedeliste"/>
        <w:numPr>
          <w:ilvl w:val="0"/>
          <w:numId w:val="49"/>
        </w:numPr>
        <w:spacing w:line="276" w:lineRule="auto"/>
        <w:rPr>
          <w:ins w:id="163" w:author="Diallo Issaga (EXT)" w:date="2018-04-29T11:23:00Z"/>
          <w:rFonts w:ascii="Cambria" w:eastAsia="MS Mincho" w:hAnsi="Cambria" w:cs="Times New Roman"/>
          <w:lang w:eastAsia="ja-JP"/>
          <w:rPrChange w:id="164" w:author="Diallo Issaga (EXT)" w:date="2018-04-29T11:33:00Z">
            <w:rPr>
              <w:ins w:id="165" w:author="Diallo Issaga (EXT)" w:date="2018-04-29T11:23:00Z"/>
              <w:lang w:eastAsia="ja-JP"/>
            </w:rPr>
          </w:rPrChange>
        </w:rPr>
        <w:pPrChange w:id="166" w:author="Diallo Issaga (EXT)" w:date="2018-04-29T11:33:00Z">
          <w:pPr>
            <w:pStyle w:val="Paragraphedeliste"/>
            <w:numPr>
              <w:numId w:val="48"/>
            </w:numPr>
            <w:spacing w:line="276" w:lineRule="auto"/>
            <w:ind w:left="1080" w:hanging="360"/>
          </w:pPr>
        </w:pPrChange>
      </w:pPr>
      <w:ins w:id="167" w:author="Diallo Issaga (EXT)" w:date="2018-04-29T11:23:00Z">
        <w:r w:rsidRPr="0031284B">
          <w:rPr>
            <w:rFonts w:ascii="Cambria" w:eastAsia="MS Mincho" w:hAnsi="Cambria" w:cs="Times New Roman"/>
            <w:lang w:eastAsia="ja-JP"/>
            <w:rPrChange w:id="168" w:author="Diallo Issaga (EXT)" w:date="2018-04-29T11:33:00Z">
              <w:rPr>
                <w:lang w:eastAsia="ja-JP"/>
              </w:rPr>
            </w:rPrChange>
          </w:rPr>
          <w:t>Contribuer au développement économique et culturel de la Guinée ;</w:t>
        </w:r>
      </w:ins>
    </w:p>
    <w:p w14:paraId="3C8A3F4A" w14:textId="77777777" w:rsidR="00311C90" w:rsidRPr="0031284B" w:rsidRDefault="00311C90" w:rsidP="0031284B">
      <w:pPr>
        <w:pStyle w:val="Paragraphedeliste"/>
        <w:numPr>
          <w:ilvl w:val="0"/>
          <w:numId w:val="49"/>
        </w:numPr>
        <w:spacing w:line="276" w:lineRule="auto"/>
        <w:rPr>
          <w:ins w:id="169" w:author="Diallo Issaga (EXT)" w:date="2018-04-29T11:23:00Z"/>
          <w:rFonts w:ascii="Cambria" w:eastAsia="MS Mincho" w:hAnsi="Cambria" w:cs="Times New Roman"/>
          <w:lang w:eastAsia="ja-JP"/>
          <w:rPrChange w:id="170" w:author="Diallo Issaga (EXT)" w:date="2018-04-29T11:33:00Z">
            <w:rPr>
              <w:ins w:id="171" w:author="Diallo Issaga (EXT)" w:date="2018-04-29T11:23:00Z"/>
              <w:lang w:eastAsia="ja-JP"/>
            </w:rPr>
          </w:rPrChange>
        </w:rPr>
        <w:pPrChange w:id="172" w:author="Diallo Issaga (EXT)" w:date="2018-04-29T11:33:00Z">
          <w:pPr>
            <w:pStyle w:val="Paragraphedeliste"/>
            <w:numPr>
              <w:numId w:val="48"/>
            </w:numPr>
            <w:spacing w:line="276" w:lineRule="auto"/>
            <w:ind w:left="1080" w:hanging="360"/>
          </w:pPr>
        </w:pPrChange>
      </w:pPr>
      <w:ins w:id="173" w:author="Diallo Issaga (EXT)" w:date="2018-04-29T11:23:00Z">
        <w:r w:rsidRPr="0031284B">
          <w:rPr>
            <w:rFonts w:ascii="Cambria" w:eastAsia="MS Mincho" w:hAnsi="Cambria" w:cs="Times New Roman"/>
            <w:lang w:eastAsia="ja-JP"/>
            <w:rPrChange w:id="174" w:author="Diallo Issaga (EXT)" w:date="2018-04-29T11:33:00Z">
              <w:rPr>
                <w:lang w:eastAsia="ja-JP"/>
              </w:rPr>
            </w:rPrChange>
          </w:rPr>
          <w:t>Aider les guinéens à se doter d’un centre culturel Guinéo-français ;</w:t>
        </w:r>
      </w:ins>
    </w:p>
    <w:p w14:paraId="1EAACCD5" w14:textId="77777777" w:rsidR="00311C90" w:rsidRPr="0031284B" w:rsidRDefault="00311C90" w:rsidP="0031284B">
      <w:pPr>
        <w:pStyle w:val="Paragraphedeliste"/>
        <w:numPr>
          <w:ilvl w:val="0"/>
          <w:numId w:val="49"/>
        </w:numPr>
        <w:spacing w:line="276" w:lineRule="auto"/>
        <w:rPr>
          <w:ins w:id="175" w:author="Diallo Issaga (EXT)" w:date="2018-04-29T11:23:00Z"/>
          <w:rFonts w:ascii="Cambria" w:eastAsia="MS Mincho" w:hAnsi="Cambria" w:cs="Times New Roman"/>
          <w:lang w:eastAsia="ja-JP"/>
          <w:rPrChange w:id="176" w:author="Diallo Issaga (EXT)" w:date="2018-04-29T11:33:00Z">
            <w:rPr>
              <w:ins w:id="177" w:author="Diallo Issaga (EXT)" w:date="2018-04-29T11:23:00Z"/>
              <w:lang w:eastAsia="ja-JP"/>
            </w:rPr>
          </w:rPrChange>
        </w:rPr>
        <w:pPrChange w:id="178" w:author="Diallo Issaga (EXT)" w:date="2018-04-29T11:33:00Z">
          <w:pPr>
            <w:pStyle w:val="Paragraphedeliste"/>
            <w:numPr>
              <w:numId w:val="48"/>
            </w:numPr>
            <w:spacing w:line="276" w:lineRule="auto"/>
            <w:ind w:left="1080" w:hanging="360"/>
          </w:pPr>
        </w:pPrChange>
      </w:pPr>
      <w:ins w:id="179" w:author="Diallo Issaga (EXT)" w:date="2018-04-29T11:23:00Z">
        <w:r w:rsidRPr="0031284B">
          <w:rPr>
            <w:rFonts w:ascii="Cambria" w:eastAsia="MS Mincho" w:hAnsi="Cambria" w:cs="Times New Roman"/>
            <w:lang w:eastAsia="ja-JP"/>
            <w:rPrChange w:id="180" w:author="Diallo Issaga (EXT)" w:date="2018-04-29T11:33:00Z">
              <w:rPr>
                <w:lang w:eastAsia="ja-JP"/>
              </w:rPr>
            </w:rPrChange>
          </w:rPr>
          <w:t>Favoriser les liens entre les musulmans et les non musulmans ;</w:t>
        </w:r>
      </w:ins>
    </w:p>
    <w:p w14:paraId="1980BDC8" w14:textId="77777777" w:rsidR="00311C90" w:rsidRPr="0031284B" w:rsidRDefault="00311C90" w:rsidP="0031284B">
      <w:pPr>
        <w:pStyle w:val="Paragraphedeliste"/>
        <w:numPr>
          <w:ilvl w:val="0"/>
          <w:numId w:val="49"/>
        </w:numPr>
        <w:spacing w:line="276" w:lineRule="auto"/>
        <w:rPr>
          <w:ins w:id="181" w:author="Diallo Issaga (EXT)" w:date="2018-04-29T11:23:00Z"/>
          <w:rFonts w:ascii="Cambria" w:eastAsia="MS Mincho" w:hAnsi="Cambria" w:cs="Times New Roman"/>
          <w:lang w:eastAsia="ja-JP"/>
          <w:rPrChange w:id="182" w:author="Diallo Issaga (EXT)" w:date="2018-04-29T11:33:00Z">
            <w:rPr>
              <w:ins w:id="183" w:author="Diallo Issaga (EXT)" w:date="2018-04-29T11:23:00Z"/>
              <w:lang w:eastAsia="ja-JP"/>
            </w:rPr>
          </w:rPrChange>
        </w:rPr>
        <w:pPrChange w:id="184" w:author="Diallo Issaga (EXT)" w:date="2018-04-29T11:33:00Z">
          <w:pPr>
            <w:pStyle w:val="Paragraphedeliste"/>
            <w:numPr>
              <w:numId w:val="48"/>
            </w:numPr>
            <w:spacing w:line="276" w:lineRule="auto"/>
            <w:ind w:left="1080" w:hanging="360"/>
          </w:pPr>
        </w:pPrChange>
      </w:pPr>
      <w:ins w:id="185" w:author="Diallo Issaga (EXT)" w:date="2018-04-29T11:23:00Z">
        <w:r w:rsidRPr="0031284B">
          <w:rPr>
            <w:rFonts w:ascii="Cambria" w:eastAsia="MS Mincho" w:hAnsi="Cambria" w:cs="Times New Roman"/>
            <w:lang w:eastAsia="ja-JP"/>
            <w:rPrChange w:id="186" w:author="Diallo Issaga (EXT)" w:date="2018-04-29T11:33:00Z">
              <w:rPr>
                <w:lang w:eastAsia="ja-JP"/>
              </w:rPr>
            </w:rPrChange>
          </w:rPr>
          <w:t>Attirer l’attention des guinéens de l’étranger sur les dérives de l’islam radical ;</w:t>
        </w:r>
      </w:ins>
    </w:p>
    <w:p w14:paraId="7AFD502F" w14:textId="77777777" w:rsidR="00311C90" w:rsidRPr="0031284B" w:rsidRDefault="00311C90" w:rsidP="0031284B">
      <w:pPr>
        <w:pStyle w:val="Paragraphedeliste"/>
        <w:numPr>
          <w:ilvl w:val="0"/>
          <w:numId w:val="49"/>
        </w:numPr>
        <w:spacing w:line="276" w:lineRule="auto"/>
        <w:rPr>
          <w:ins w:id="187" w:author="Diallo Issaga (EXT)" w:date="2018-04-29T11:23:00Z"/>
          <w:rFonts w:ascii="Cambria" w:eastAsia="MS Mincho" w:hAnsi="Cambria" w:cs="Times New Roman"/>
          <w:lang w:eastAsia="ja-JP"/>
          <w:rPrChange w:id="188" w:author="Diallo Issaga (EXT)" w:date="2018-04-29T11:33:00Z">
            <w:rPr>
              <w:ins w:id="189" w:author="Diallo Issaga (EXT)" w:date="2018-04-29T11:23:00Z"/>
              <w:lang w:eastAsia="ja-JP"/>
            </w:rPr>
          </w:rPrChange>
        </w:rPr>
        <w:pPrChange w:id="190" w:author="Diallo Issaga (EXT)" w:date="2018-04-29T11:33:00Z">
          <w:pPr>
            <w:pStyle w:val="Paragraphedeliste"/>
            <w:numPr>
              <w:numId w:val="48"/>
            </w:numPr>
            <w:spacing w:line="276" w:lineRule="auto"/>
            <w:ind w:left="1080" w:hanging="360"/>
          </w:pPr>
        </w:pPrChange>
      </w:pPr>
      <w:ins w:id="191" w:author="Diallo Issaga (EXT)" w:date="2018-04-29T11:23:00Z">
        <w:r w:rsidRPr="0031284B">
          <w:rPr>
            <w:rFonts w:ascii="Cambria" w:eastAsia="MS Mincho" w:hAnsi="Cambria" w:cs="Times New Roman"/>
            <w:lang w:eastAsia="ja-JP"/>
            <w:rPrChange w:id="192" w:author="Diallo Issaga (EXT)" w:date="2018-04-29T11:33:00Z">
              <w:rPr>
                <w:lang w:eastAsia="ja-JP"/>
              </w:rPr>
            </w:rPrChange>
          </w:rPr>
          <w:t>Aider les guinéens dans l’exercice de leur culte (Prières, Fêtes religieuses, Mariages, Funérailles, …) ;</w:t>
        </w:r>
      </w:ins>
    </w:p>
    <w:p w14:paraId="62FA138F" w14:textId="39CF3EC3" w:rsidR="00311C90" w:rsidRDefault="00311C90" w:rsidP="0031284B">
      <w:pPr>
        <w:pStyle w:val="Paragraphedeliste"/>
        <w:numPr>
          <w:ilvl w:val="0"/>
          <w:numId w:val="49"/>
        </w:numPr>
        <w:spacing w:line="276" w:lineRule="auto"/>
        <w:rPr>
          <w:ins w:id="193" w:author="Diallo Issaga (EXT)" w:date="2018-04-29T11:38:00Z"/>
          <w:rFonts w:ascii="Cambria" w:eastAsia="MS Mincho" w:hAnsi="Cambria" w:cs="Times New Roman"/>
          <w:lang w:eastAsia="ja-JP"/>
        </w:rPr>
        <w:pPrChange w:id="194" w:author="Diallo Issaga (EXT)" w:date="2018-04-29T11:33:00Z">
          <w:pPr>
            <w:pStyle w:val="Paragraphedeliste"/>
            <w:numPr>
              <w:numId w:val="48"/>
            </w:numPr>
            <w:spacing w:line="276" w:lineRule="auto"/>
            <w:ind w:left="1080" w:hanging="360"/>
          </w:pPr>
        </w:pPrChange>
      </w:pPr>
      <w:ins w:id="195" w:author="Diallo Issaga (EXT)" w:date="2018-04-29T11:23:00Z">
        <w:r w:rsidRPr="0031284B">
          <w:rPr>
            <w:rFonts w:ascii="Cambria" w:eastAsia="MS Mincho" w:hAnsi="Cambria" w:cs="Times New Roman"/>
            <w:lang w:eastAsia="ja-JP"/>
            <w:rPrChange w:id="196" w:author="Diallo Issaga (EXT)" w:date="2018-04-29T11:33:00Z">
              <w:rPr>
                <w:lang w:eastAsia="ja-JP"/>
              </w:rPr>
            </w:rPrChange>
          </w:rPr>
          <w:t xml:space="preserve">Accueillir et enseigner </w:t>
        </w:r>
      </w:ins>
      <w:ins w:id="197" w:author="Diallo Issaga (EXT)" w:date="2018-04-29T12:16:00Z">
        <w:r w:rsidR="00885AB2">
          <w:rPr>
            <w:rFonts w:ascii="Cambria" w:eastAsia="MS Mincho" w:hAnsi="Cambria" w:cs="Times New Roman"/>
            <w:lang w:eastAsia="ja-JP"/>
          </w:rPr>
          <w:t xml:space="preserve">à </w:t>
        </w:r>
      </w:ins>
      <w:ins w:id="198" w:author="Diallo Issaga (EXT)" w:date="2018-04-29T11:23:00Z">
        <w:r w:rsidRPr="0031284B">
          <w:rPr>
            <w:rFonts w:ascii="Cambria" w:eastAsia="MS Mincho" w:hAnsi="Cambria" w:cs="Times New Roman"/>
            <w:lang w:eastAsia="ja-JP"/>
            <w:rPrChange w:id="199" w:author="Diallo Issaga (EXT)" w:date="2018-04-29T11:33:00Z">
              <w:rPr>
                <w:lang w:eastAsia="ja-JP"/>
              </w:rPr>
            </w:rPrChange>
          </w:rPr>
          <w:t>ceux qui le désirent sur la pratique de la religion musulmane ;</w:t>
        </w:r>
      </w:ins>
    </w:p>
    <w:p w14:paraId="6836774E" w14:textId="35A02641" w:rsidR="0031284B" w:rsidRPr="0031284B" w:rsidRDefault="0031284B" w:rsidP="0031284B">
      <w:pPr>
        <w:pStyle w:val="Paragraphedeliste"/>
        <w:numPr>
          <w:ilvl w:val="0"/>
          <w:numId w:val="49"/>
        </w:numPr>
        <w:spacing w:line="276" w:lineRule="auto"/>
        <w:rPr>
          <w:ins w:id="200" w:author="Diallo Issaga (EXT)" w:date="2018-04-29T11:23:00Z"/>
          <w:rFonts w:ascii="Cambria" w:eastAsia="MS Mincho" w:hAnsi="Cambria" w:cs="Times New Roman"/>
          <w:lang w:eastAsia="ja-JP"/>
          <w:rPrChange w:id="201" w:author="Diallo Issaga (EXT)" w:date="2018-04-29T11:33:00Z">
            <w:rPr>
              <w:ins w:id="202" w:author="Diallo Issaga (EXT)" w:date="2018-04-29T11:23:00Z"/>
              <w:lang w:eastAsia="ja-JP"/>
            </w:rPr>
          </w:rPrChange>
        </w:rPr>
        <w:pPrChange w:id="203" w:author="Diallo Issaga (EXT)" w:date="2018-04-29T11:33:00Z">
          <w:pPr>
            <w:pStyle w:val="Paragraphedeliste"/>
            <w:numPr>
              <w:numId w:val="48"/>
            </w:numPr>
            <w:spacing w:line="276" w:lineRule="auto"/>
            <w:ind w:left="1080" w:hanging="360"/>
          </w:pPr>
        </w:pPrChange>
      </w:pPr>
      <w:ins w:id="204" w:author="Diallo Issaga (EXT)" w:date="2018-04-29T11:38:00Z">
        <w:r w:rsidRPr="0031284B">
          <w:rPr>
            <w:rFonts w:ascii="Cambria" w:eastAsia="MS Mincho" w:hAnsi="Cambria" w:cs="Times New Roman"/>
            <w:lang w:eastAsia="ja-JP"/>
          </w:rPr>
          <w:t>Organiser et enseigner</w:t>
        </w:r>
      </w:ins>
      <w:ins w:id="205" w:author="Diallo Issaga (EXT)" w:date="2018-04-29T12:16:00Z">
        <w:r w:rsidR="00885AB2">
          <w:rPr>
            <w:rFonts w:ascii="Cambria" w:eastAsia="MS Mincho" w:hAnsi="Cambria" w:cs="Times New Roman"/>
            <w:lang w:eastAsia="ja-JP"/>
          </w:rPr>
          <w:t xml:space="preserve"> à</w:t>
        </w:r>
      </w:ins>
      <w:ins w:id="206" w:author="Diallo Issaga (EXT)" w:date="2018-04-29T11:38:00Z">
        <w:r w:rsidRPr="0031284B">
          <w:rPr>
            <w:rFonts w:ascii="Cambria" w:eastAsia="MS Mincho" w:hAnsi="Cambria" w:cs="Times New Roman"/>
            <w:lang w:eastAsia="ja-JP"/>
          </w:rPr>
          <w:t xml:space="preserve"> ceux qui le souhaitent</w:t>
        </w:r>
      </w:ins>
      <w:ins w:id="207" w:author="Diallo Issaga (EXT)" w:date="2018-04-29T12:18:00Z">
        <w:r w:rsidR="00885AB2">
          <w:rPr>
            <w:rFonts w:ascii="Cambria" w:eastAsia="MS Mincho" w:hAnsi="Cambria" w:cs="Times New Roman"/>
            <w:lang w:eastAsia="ja-JP"/>
          </w:rPr>
          <w:t xml:space="preserve"> un ensemble de</w:t>
        </w:r>
      </w:ins>
      <w:ins w:id="208" w:author="Diallo Issaga (EXT)" w:date="2018-04-29T12:21:00Z">
        <w:r w:rsidR="00885AB2">
          <w:rPr>
            <w:rFonts w:ascii="Cambria" w:eastAsia="MS Mincho" w:hAnsi="Cambria" w:cs="Times New Roman"/>
            <w:lang w:eastAsia="ja-JP"/>
          </w:rPr>
          <w:t xml:space="preserve"> cours qui</w:t>
        </w:r>
      </w:ins>
      <w:ins w:id="209" w:author="Diallo Issaga (EXT)" w:date="2018-04-29T12:18:00Z">
        <w:r w:rsidR="00885AB2">
          <w:rPr>
            <w:rFonts w:ascii="Cambria" w:eastAsia="MS Mincho" w:hAnsi="Cambria" w:cs="Times New Roman"/>
            <w:lang w:eastAsia="ja-JP"/>
          </w:rPr>
          <w:t xml:space="preserve"> sera fixé par le consei</w:t>
        </w:r>
        <w:bookmarkStart w:id="210" w:name="_GoBack"/>
        <w:bookmarkEnd w:id="210"/>
        <w:r w:rsidR="00885AB2">
          <w:rPr>
            <w:rFonts w:ascii="Cambria" w:eastAsia="MS Mincho" w:hAnsi="Cambria" w:cs="Times New Roman"/>
            <w:lang w:eastAsia="ja-JP"/>
          </w:rPr>
          <w:t>l</w:t>
        </w:r>
      </w:ins>
      <w:ins w:id="211" w:author="Diallo Issaga (EXT)" w:date="2018-04-29T12:21:00Z">
        <w:r w:rsidR="00885AB2">
          <w:rPr>
            <w:rFonts w:ascii="Cambria" w:eastAsia="MS Mincho" w:hAnsi="Cambria" w:cs="Times New Roman"/>
            <w:lang w:eastAsia="ja-JP"/>
          </w:rPr>
          <w:t xml:space="preserve"> lors </w:t>
        </w:r>
        <w:commentRangeStart w:id="212"/>
        <w:commentRangeStart w:id="213"/>
        <w:commentRangeStart w:id="214"/>
        <w:r w:rsidR="00885AB2">
          <w:rPr>
            <w:rFonts w:ascii="Cambria" w:eastAsia="MS Mincho" w:hAnsi="Cambria" w:cs="Times New Roman"/>
            <w:lang w:eastAsia="ja-JP"/>
          </w:rPr>
          <w:t>de</w:t>
        </w:r>
      </w:ins>
      <w:commentRangeEnd w:id="212"/>
      <w:ins w:id="215" w:author="Diallo Issaga (EXT)" w:date="2018-04-29T13:11:00Z">
        <w:r w:rsidR="00CE745E">
          <w:rPr>
            <w:rStyle w:val="Marquedecommentaire"/>
          </w:rPr>
          <w:commentReference w:id="212"/>
        </w:r>
      </w:ins>
      <w:commentRangeEnd w:id="213"/>
      <w:ins w:id="216" w:author="Diallo Issaga (EXT)" w:date="2018-04-29T13:12:00Z">
        <w:r w:rsidR="00CE745E">
          <w:rPr>
            <w:rStyle w:val="Marquedecommentaire"/>
          </w:rPr>
          <w:commentReference w:id="213"/>
        </w:r>
        <w:commentRangeEnd w:id="214"/>
        <w:r w:rsidR="00BB7086">
          <w:rPr>
            <w:rStyle w:val="Marquedecommentaire"/>
          </w:rPr>
          <w:commentReference w:id="214"/>
        </w:r>
      </w:ins>
      <w:ins w:id="217" w:author="Diallo Issaga (EXT)" w:date="2018-04-29T12:21:00Z">
        <w:r w:rsidR="00885AB2">
          <w:rPr>
            <w:rFonts w:ascii="Cambria" w:eastAsia="MS Mincho" w:hAnsi="Cambria" w:cs="Times New Roman"/>
            <w:lang w:eastAsia="ja-JP"/>
          </w:rPr>
          <w:t xml:space="preserve"> </w:t>
        </w:r>
      </w:ins>
      <w:ins w:id="218" w:author="Diallo Issaga (EXT)" w:date="2018-04-29T12:18:00Z">
        <w:r w:rsidR="00885AB2">
          <w:rPr>
            <w:rFonts w:ascii="Cambria" w:eastAsia="MS Mincho" w:hAnsi="Cambria" w:cs="Times New Roman"/>
            <w:lang w:eastAsia="ja-JP"/>
          </w:rPr>
          <w:t>.</w:t>
        </w:r>
      </w:ins>
      <w:ins w:id="219" w:author="Diallo Issaga (EXT)" w:date="2018-04-29T12:19:00Z">
        <w:r w:rsidR="00885AB2">
          <w:rPr>
            <w:rFonts w:ascii="Cambria" w:eastAsia="MS Mincho" w:hAnsi="Cambria" w:cs="Times New Roman"/>
            <w:lang w:eastAsia="ja-JP"/>
          </w:rPr>
          <w:t xml:space="preserve"> </w:t>
        </w:r>
      </w:ins>
      <w:ins w:id="220" w:author="Diallo Issaga (EXT)" w:date="2018-04-29T12:24:00Z">
        <w:r w:rsidR="003A2C3E">
          <w:rPr>
            <w:rFonts w:ascii="Cambria" w:eastAsia="MS Mincho" w:hAnsi="Cambria" w:cs="Times New Roman"/>
            <w:lang w:eastAsia="ja-JP"/>
          </w:rPr>
          <w:t xml:space="preserve">Un aperçu des </w:t>
        </w:r>
      </w:ins>
      <w:ins w:id="221" w:author="Diallo Issaga (EXT)" w:date="2018-04-29T12:19:00Z">
        <w:r w:rsidR="00885AB2">
          <w:rPr>
            <w:rFonts w:ascii="Cambria" w:eastAsia="MS Mincho" w:hAnsi="Cambria" w:cs="Times New Roman"/>
            <w:lang w:eastAsia="ja-JP"/>
          </w:rPr>
          <w:t xml:space="preserve">enseignements possibles </w:t>
        </w:r>
      </w:ins>
      <w:ins w:id="222" w:author="Diallo Issaga (EXT)" w:date="2018-04-29T12:26:00Z">
        <w:r w:rsidR="004D67BB">
          <w:rPr>
            <w:rFonts w:ascii="Cambria" w:eastAsia="MS Mincho" w:hAnsi="Cambria" w:cs="Times New Roman"/>
            <w:lang w:eastAsia="ja-JP"/>
          </w:rPr>
          <w:t xml:space="preserve">est le suivant </w:t>
        </w:r>
      </w:ins>
      <w:ins w:id="223" w:author="Diallo Issaga (EXT)" w:date="2018-04-29T12:19:00Z">
        <w:r w:rsidR="00885AB2">
          <w:rPr>
            <w:rFonts w:ascii="Cambria" w:eastAsia="MS Mincho" w:hAnsi="Cambria" w:cs="Times New Roman"/>
            <w:lang w:eastAsia="ja-JP"/>
          </w:rPr>
          <w:t xml:space="preserve">: </w:t>
        </w:r>
      </w:ins>
      <w:ins w:id="224" w:author="Diallo Issaga (EXT)" w:date="2018-04-29T11:38:00Z">
        <w:r w:rsidRPr="0031284B">
          <w:rPr>
            <w:rFonts w:ascii="Cambria" w:eastAsia="MS Mincho" w:hAnsi="Cambria" w:cs="Times New Roman"/>
            <w:lang w:eastAsia="ja-JP"/>
          </w:rPr>
          <w:t>le français, l'anglais, l'arabe</w:t>
        </w:r>
      </w:ins>
      <w:ins w:id="225" w:author="Diallo Issaga (EXT)" w:date="2018-04-29T11:39:00Z">
        <w:r w:rsidR="00885AB2">
          <w:rPr>
            <w:rFonts w:ascii="Cambria" w:eastAsia="MS Mincho" w:hAnsi="Cambria" w:cs="Times New Roman"/>
            <w:lang w:eastAsia="ja-JP"/>
          </w:rPr>
          <w:t xml:space="preserve">, les langues vernaculaires Guinéennes, </w:t>
        </w:r>
      </w:ins>
      <w:ins w:id="226" w:author="Diallo Issaga (EXT)" w:date="2018-04-29T11:40:00Z">
        <w:r>
          <w:rPr>
            <w:rFonts w:ascii="Cambria" w:eastAsia="MS Mincho" w:hAnsi="Cambria" w:cs="Times New Roman"/>
            <w:lang w:eastAsia="ja-JP"/>
          </w:rPr>
          <w:t>le n’k</w:t>
        </w:r>
        <w:r w:rsidR="004D67BB">
          <w:rPr>
            <w:rFonts w:ascii="Cambria" w:eastAsia="MS Mincho" w:hAnsi="Cambria" w:cs="Times New Roman"/>
            <w:lang w:eastAsia="ja-JP"/>
          </w:rPr>
          <w:t>o</w:t>
        </w:r>
        <w:r w:rsidR="00885AB2">
          <w:rPr>
            <w:rFonts w:ascii="Cambria" w:eastAsia="MS Mincho" w:hAnsi="Cambria" w:cs="Times New Roman"/>
            <w:lang w:eastAsia="ja-JP"/>
          </w:rPr>
          <w:t>,</w:t>
        </w:r>
      </w:ins>
      <w:ins w:id="227" w:author="Diallo Issaga (EXT)" w:date="2018-04-29T12:22:00Z">
        <w:r w:rsidR="00885AB2" w:rsidRPr="00885AB2">
          <w:rPr>
            <w:rFonts w:ascii="Cambria" w:eastAsia="MS Mincho" w:hAnsi="Cambria" w:cs="Times New Roman"/>
            <w:lang w:eastAsia="ja-JP"/>
          </w:rPr>
          <w:t xml:space="preserve"> </w:t>
        </w:r>
        <w:r w:rsidR="00885AB2">
          <w:rPr>
            <w:rFonts w:ascii="Cambria" w:eastAsia="MS Mincho" w:hAnsi="Cambria" w:cs="Times New Roman"/>
            <w:lang w:eastAsia="ja-JP"/>
          </w:rPr>
          <w:t>le C</w:t>
        </w:r>
        <w:r w:rsidR="00885AB2" w:rsidRPr="0031284B">
          <w:rPr>
            <w:rFonts w:ascii="Cambria" w:eastAsia="MS Mincho" w:hAnsi="Cambria" w:cs="Times New Roman"/>
            <w:lang w:eastAsia="ja-JP"/>
          </w:rPr>
          <w:t>oran</w:t>
        </w:r>
        <w:r w:rsidR="00885AB2">
          <w:rPr>
            <w:rFonts w:ascii="Cambria" w:eastAsia="MS Mincho" w:hAnsi="Cambria" w:cs="Times New Roman"/>
            <w:lang w:eastAsia="ja-JP"/>
          </w:rPr>
          <w:t>,</w:t>
        </w:r>
      </w:ins>
      <w:ins w:id="228" w:author="Diallo Issaga (EXT)" w:date="2018-04-29T11:38:00Z">
        <w:r w:rsidRPr="0031284B">
          <w:rPr>
            <w:rFonts w:ascii="Cambria" w:eastAsia="MS Mincho" w:hAnsi="Cambria" w:cs="Times New Roman"/>
            <w:lang w:eastAsia="ja-JP"/>
          </w:rPr>
          <w:t xml:space="preserve"> </w:t>
        </w:r>
      </w:ins>
      <w:ins w:id="229" w:author="Diallo Issaga (EXT)" w:date="2018-04-29T12:20:00Z">
        <w:r w:rsidR="00885AB2">
          <w:rPr>
            <w:rFonts w:ascii="Cambria" w:eastAsia="MS Mincho" w:hAnsi="Cambria" w:cs="Times New Roman"/>
            <w:lang w:eastAsia="ja-JP"/>
          </w:rPr>
          <w:t>le code civique</w:t>
        </w:r>
      </w:ins>
      <w:ins w:id="230" w:author="Diallo Issaga (EXT)" w:date="2018-04-29T11:38:00Z">
        <w:r w:rsidR="00885AB2">
          <w:rPr>
            <w:rFonts w:ascii="Cambria" w:eastAsia="MS Mincho" w:hAnsi="Cambria" w:cs="Times New Roman"/>
            <w:lang w:eastAsia="ja-JP"/>
          </w:rPr>
          <w:t xml:space="preserve"> français</w:t>
        </w:r>
      </w:ins>
      <w:ins w:id="231" w:author="Diallo Issaga (EXT)" w:date="2018-04-29T12:22:00Z">
        <w:r w:rsidR="00885AB2">
          <w:rPr>
            <w:rFonts w:ascii="Cambria" w:eastAsia="MS Mincho" w:hAnsi="Cambria" w:cs="Times New Roman"/>
            <w:lang w:eastAsia="ja-JP"/>
          </w:rPr>
          <w:t> </w:t>
        </w:r>
      </w:ins>
      <w:ins w:id="232" w:author="Diallo Issaga (EXT)" w:date="2018-04-29T11:38:00Z">
        <w:r w:rsidR="00885AB2">
          <w:rPr>
            <w:rFonts w:ascii="Cambria" w:eastAsia="MS Mincho" w:hAnsi="Cambria" w:cs="Times New Roman"/>
            <w:lang w:eastAsia="ja-JP"/>
          </w:rPr>
          <w:t>;</w:t>
        </w:r>
      </w:ins>
    </w:p>
    <w:p w14:paraId="2ECD31C9" w14:textId="77777777" w:rsidR="00311C90" w:rsidRPr="0031284B" w:rsidRDefault="00311C90" w:rsidP="0031284B">
      <w:pPr>
        <w:pStyle w:val="Paragraphedeliste"/>
        <w:numPr>
          <w:ilvl w:val="0"/>
          <w:numId w:val="49"/>
        </w:numPr>
        <w:spacing w:line="276" w:lineRule="auto"/>
        <w:rPr>
          <w:ins w:id="233" w:author="Diallo Issaga (EXT)" w:date="2018-04-29T11:23:00Z"/>
          <w:rFonts w:ascii="Cambria" w:eastAsia="MS Mincho" w:hAnsi="Cambria" w:cs="Times New Roman"/>
          <w:lang w:eastAsia="ja-JP"/>
          <w:rPrChange w:id="234" w:author="Diallo Issaga (EXT)" w:date="2018-04-29T11:33:00Z">
            <w:rPr>
              <w:ins w:id="235" w:author="Diallo Issaga (EXT)" w:date="2018-04-29T11:23:00Z"/>
              <w:lang w:eastAsia="ja-JP"/>
            </w:rPr>
          </w:rPrChange>
        </w:rPr>
        <w:pPrChange w:id="236" w:author="Diallo Issaga (EXT)" w:date="2018-04-29T11:33:00Z">
          <w:pPr>
            <w:pStyle w:val="Paragraphedeliste"/>
            <w:numPr>
              <w:numId w:val="48"/>
            </w:numPr>
            <w:spacing w:line="276" w:lineRule="auto"/>
            <w:ind w:left="1080" w:hanging="360"/>
          </w:pPr>
        </w:pPrChange>
      </w:pPr>
      <w:ins w:id="237" w:author="Diallo Issaga (EXT)" w:date="2018-04-29T11:23:00Z">
        <w:r w:rsidRPr="0031284B">
          <w:rPr>
            <w:rFonts w:ascii="Cambria" w:eastAsia="MS Mincho" w:hAnsi="Cambria" w:cs="Times New Roman"/>
            <w:lang w:eastAsia="ja-JP"/>
            <w:rPrChange w:id="238" w:author="Diallo Issaga (EXT)" w:date="2018-04-29T11:33:00Z">
              <w:rPr>
                <w:lang w:eastAsia="ja-JP"/>
              </w:rPr>
            </w:rPrChange>
          </w:rPr>
          <w:t>Assister les femmes confrontées à des difficultés administratives, des problèmes de violence conjugale, de divorce, de garde d’enfants ,… ;</w:t>
        </w:r>
      </w:ins>
    </w:p>
    <w:p w14:paraId="10FBC7E3" w14:textId="77777777" w:rsidR="00311C90" w:rsidRPr="0031284B" w:rsidRDefault="00311C90" w:rsidP="0031284B">
      <w:pPr>
        <w:pStyle w:val="Paragraphedeliste"/>
        <w:numPr>
          <w:ilvl w:val="0"/>
          <w:numId w:val="49"/>
        </w:numPr>
        <w:spacing w:line="276" w:lineRule="auto"/>
        <w:rPr>
          <w:ins w:id="239" w:author="Diallo Issaga (EXT)" w:date="2018-04-29T11:23:00Z"/>
          <w:rFonts w:ascii="Cambria" w:eastAsia="MS Mincho" w:hAnsi="Cambria" w:cs="Times New Roman"/>
          <w:lang w:eastAsia="ja-JP"/>
          <w:rPrChange w:id="240" w:author="Diallo Issaga (EXT)" w:date="2018-04-29T11:33:00Z">
            <w:rPr>
              <w:ins w:id="241" w:author="Diallo Issaga (EXT)" w:date="2018-04-29T11:23:00Z"/>
              <w:lang w:eastAsia="ja-JP"/>
            </w:rPr>
          </w:rPrChange>
        </w:rPr>
        <w:pPrChange w:id="242" w:author="Diallo Issaga (EXT)" w:date="2018-04-29T11:33:00Z">
          <w:pPr>
            <w:pStyle w:val="Paragraphedeliste"/>
            <w:numPr>
              <w:numId w:val="48"/>
            </w:numPr>
            <w:spacing w:line="276" w:lineRule="auto"/>
            <w:ind w:left="1080" w:hanging="360"/>
          </w:pPr>
        </w:pPrChange>
      </w:pPr>
      <w:ins w:id="243" w:author="Diallo Issaga (EXT)" w:date="2018-04-29T11:23:00Z">
        <w:r w:rsidRPr="0031284B">
          <w:rPr>
            <w:rFonts w:ascii="Cambria" w:eastAsia="MS Mincho" w:hAnsi="Cambria" w:cs="Times New Roman"/>
            <w:lang w:eastAsia="ja-JP"/>
            <w:rPrChange w:id="244" w:author="Diallo Issaga (EXT)" w:date="2018-04-29T11:33:00Z">
              <w:rPr>
                <w:lang w:eastAsia="ja-JP"/>
              </w:rPr>
            </w:rPrChange>
          </w:rPr>
          <w:t>Organiser des actions humanitaires pour venir en aide aux plus démunis ;</w:t>
        </w:r>
      </w:ins>
    </w:p>
    <w:p w14:paraId="262FF71B" w14:textId="77777777" w:rsidR="00311C90" w:rsidRPr="0031284B" w:rsidRDefault="00311C90" w:rsidP="0031284B">
      <w:pPr>
        <w:pStyle w:val="Paragraphedeliste"/>
        <w:numPr>
          <w:ilvl w:val="0"/>
          <w:numId w:val="49"/>
        </w:numPr>
        <w:spacing w:line="276" w:lineRule="auto"/>
        <w:rPr>
          <w:ins w:id="245" w:author="Diallo Issaga (EXT)" w:date="2018-04-29T11:23:00Z"/>
          <w:rFonts w:ascii="Cambria" w:eastAsia="MS Mincho" w:hAnsi="Cambria" w:cs="Times New Roman"/>
          <w:lang w:eastAsia="ja-JP"/>
          <w:rPrChange w:id="246" w:author="Diallo Issaga (EXT)" w:date="2018-04-29T11:33:00Z">
            <w:rPr>
              <w:ins w:id="247" w:author="Diallo Issaga (EXT)" w:date="2018-04-29T11:23:00Z"/>
              <w:lang w:eastAsia="ja-JP"/>
            </w:rPr>
          </w:rPrChange>
        </w:rPr>
        <w:pPrChange w:id="248" w:author="Diallo Issaga (EXT)" w:date="2018-04-29T11:33:00Z">
          <w:pPr>
            <w:pStyle w:val="Paragraphedeliste"/>
            <w:numPr>
              <w:numId w:val="48"/>
            </w:numPr>
            <w:spacing w:line="276" w:lineRule="auto"/>
            <w:ind w:left="1080" w:hanging="360"/>
          </w:pPr>
        </w:pPrChange>
      </w:pPr>
      <w:ins w:id="249" w:author="Diallo Issaga (EXT)" w:date="2018-04-29T11:23:00Z">
        <w:r w:rsidRPr="0031284B">
          <w:rPr>
            <w:rFonts w:ascii="Cambria" w:eastAsia="MS Mincho" w:hAnsi="Cambria" w:cs="Times New Roman"/>
            <w:lang w:eastAsia="ja-JP"/>
            <w:rPrChange w:id="250" w:author="Diallo Issaga (EXT)" w:date="2018-04-29T11:33:00Z">
              <w:rPr>
                <w:lang w:eastAsia="ja-JP"/>
              </w:rPr>
            </w:rPrChange>
          </w:rPr>
          <w:t>Donner des cours de soutien aux enfants en grande difficulté scolaire ;</w:t>
        </w:r>
      </w:ins>
    </w:p>
    <w:p w14:paraId="7B5E4038" w14:textId="19277DA9" w:rsidR="00311C90" w:rsidRPr="0031284B" w:rsidRDefault="00311C90" w:rsidP="0031284B">
      <w:pPr>
        <w:pStyle w:val="Paragraphedeliste"/>
        <w:numPr>
          <w:ilvl w:val="0"/>
          <w:numId w:val="49"/>
        </w:numPr>
        <w:spacing w:line="276" w:lineRule="auto"/>
        <w:rPr>
          <w:rFonts w:ascii="Cambria" w:eastAsia="MS Mincho" w:hAnsi="Cambria" w:cs="Times New Roman"/>
          <w:lang w:eastAsia="ja-JP"/>
          <w:rPrChange w:id="251" w:author="Diallo Issaga (EXT)" w:date="2018-04-29T11:33:00Z">
            <w:rPr>
              <w:lang w:eastAsia="ja-JP"/>
            </w:rPr>
          </w:rPrChange>
        </w:rPr>
        <w:pPrChange w:id="252" w:author="Diallo Issaga (EXT)" w:date="2018-04-29T11:33:00Z">
          <w:pPr>
            <w:pStyle w:val="Paragraphedeliste"/>
            <w:numPr>
              <w:numId w:val="11"/>
            </w:numPr>
            <w:spacing w:line="276" w:lineRule="auto"/>
            <w:ind w:hanging="360"/>
          </w:pPr>
        </w:pPrChange>
      </w:pPr>
      <w:ins w:id="253" w:author="Diallo Issaga (EXT)" w:date="2018-04-29T11:23:00Z">
        <w:r w:rsidRPr="0031284B">
          <w:rPr>
            <w:rFonts w:ascii="Cambria" w:eastAsia="MS Mincho" w:hAnsi="Cambria" w:cs="Times New Roman"/>
            <w:lang w:eastAsia="ja-JP"/>
            <w:rPrChange w:id="254" w:author="Diallo Issaga (EXT)" w:date="2018-04-29T11:33:00Z">
              <w:rPr>
                <w:lang w:eastAsia="ja-JP"/>
              </w:rPr>
            </w:rPrChange>
          </w:rPr>
          <w:t>Etablir des liens d’amitié et d’entraide avec des associations ayant des buts similaires</w:t>
        </w:r>
      </w:ins>
    </w:p>
    <w:p w14:paraId="3BBA156F" w14:textId="77777777" w:rsidR="00FA6F72" w:rsidRDefault="00FA6F72" w:rsidP="0043200F">
      <w:pPr>
        <w:pStyle w:val="Titre2"/>
      </w:pPr>
      <w:r>
        <w:t xml:space="preserve">Article 4 </w:t>
      </w:r>
      <w:r w:rsidR="00C3494D">
        <w:t>-</w:t>
      </w:r>
      <w:r>
        <w:t xml:space="preserve"> Durée</w:t>
      </w:r>
    </w:p>
    <w:p w14:paraId="6CD505A2" w14:textId="77777777" w:rsidR="00FE3DAA" w:rsidRPr="00C3494D" w:rsidRDefault="009D5E63" w:rsidP="002B267C">
      <w:pPr>
        <w:spacing w:after="200" w:line="276" w:lineRule="auto"/>
        <w:jc w:val="both"/>
        <w:rPr>
          <w:rFonts w:ascii="Cambria" w:eastAsia="MS Mincho" w:hAnsi="Cambria" w:cs="Times New Roman"/>
          <w:lang w:eastAsia="ja-JP"/>
        </w:rPr>
      </w:pPr>
      <w:r w:rsidRPr="00C3494D">
        <w:rPr>
          <w:rFonts w:ascii="Cambria" w:eastAsia="MS Mincho" w:hAnsi="Cambria" w:cs="Times New Roman"/>
          <w:lang w:eastAsia="ja-JP"/>
        </w:rPr>
        <w:t>L’Union Culturelle et Cultuelle des Guinéens de France est constituée pour une durée illimitée.</w:t>
      </w:r>
      <w:r w:rsidR="00F402A9" w:rsidRPr="00C3494D">
        <w:rPr>
          <w:rFonts w:ascii="Cambria" w:eastAsia="MS Mincho" w:hAnsi="Cambria" w:cs="Times New Roman"/>
          <w:lang w:eastAsia="ja-JP"/>
        </w:rPr>
        <w:t xml:space="preserve"> </w:t>
      </w:r>
    </w:p>
    <w:p w14:paraId="43460E8A" w14:textId="77777777" w:rsidR="009D5E63" w:rsidRDefault="00C3494D" w:rsidP="0043200F">
      <w:pPr>
        <w:pStyle w:val="Titre2"/>
      </w:pPr>
      <w:r>
        <w:t xml:space="preserve">Article </w:t>
      </w:r>
      <w:r w:rsidR="00527484">
        <w:t>5</w:t>
      </w:r>
      <w:r>
        <w:t xml:space="preserve"> -</w:t>
      </w:r>
      <w:r w:rsidR="009D5E63">
        <w:t xml:space="preserve"> </w:t>
      </w:r>
      <w:r w:rsidR="00162ACC">
        <w:t>RESSOURCES</w:t>
      </w:r>
    </w:p>
    <w:p w14:paraId="71A8932E" w14:textId="037287EA" w:rsidR="00527484" w:rsidRDefault="000B459E" w:rsidP="002B267C">
      <w:pPr>
        <w:spacing w:after="200" w:line="276" w:lineRule="auto"/>
        <w:jc w:val="both"/>
        <w:rPr>
          <w:rFonts w:ascii="Cambria" w:eastAsia="MS Mincho" w:hAnsi="Cambria" w:cs="Times New Roman"/>
          <w:lang w:eastAsia="ja-JP"/>
        </w:rPr>
      </w:pPr>
      <w:r w:rsidRPr="00C3494D">
        <w:rPr>
          <w:rFonts w:ascii="Cambria" w:eastAsia="MS Mincho" w:hAnsi="Cambria" w:cs="Times New Roman"/>
          <w:lang w:eastAsia="ja-JP"/>
        </w:rPr>
        <w:t>Pour la réalisation de ses objectifs, l’</w:t>
      </w:r>
      <w:del w:id="255" w:author="Diallo Issaga (EXT)" w:date="2018-04-29T11:34:00Z">
        <w:r w:rsidRPr="00C3494D" w:rsidDel="0031284B">
          <w:rPr>
            <w:rFonts w:ascii="Cambria" w:eastAsia="MS Mincho" w:hAnsi="Cambria" w:cs="Times New Roman"/>
            <w:lang w:eastAsia="ja-JP"/>
          </w:rPr>
          <w:delText>UCCGF</w:delText>
        </w:r>
      </w:del>
      <w:ins w:id="256" w:author="Diallo Issaga (EXT)" w:date="2018-04-29T11:34:00Z">
        <w:r w:rsidR="0031284B">
          <w:rPr>
            <w:rFonts w:ascii="Cambria" w:eastAsia="MS Mincho" w:hAnsi="Cambria" w:cs="Times New Roman"/>
            <w:lang w:eastAsia="ja-JP"/>
          </w:rPr>
          <w:t>UGF</w:t>
        </w:r>
      </w:ins>
      <w:r w:rsidRPr="00C3494D">
        <w:rPr>
          <w:rFonts w:ascii="Cambria" w:eastAsia="MS Mincho" w:hAnsi="Cambria" w:cs="Times New Roman"/>
          <w:lang w:eastAsia="ja-JP"/>
        </w:rPr>
        <w:t xml:space="preserve"> utilisera tous les moyens nécessaires et légaux, du point de la législation française. Comme</w:t>
      </w:r>
      <w:r w:rsidR="00527484">
        <w:rPr>
          <w:rFonts w:ascii="Cambria" w:eastAsia="MS Mincho" w:hAnsi="Cambria" w:cs="Times New Roman"/>
          <w:lang w:eastAsia="ja-JP"/>
        </w:rPr>
        <w:t> :</w:t>
      </w:r>
    </w:p>
    <w:p w14:paraId="6B233DC0" w14:textId="77777777" w:rsidR="00527484" w:rsidRPr="00527484" w:rsidRDefault="000B459E" w:rsidP="00527484">
      <w:pPr>
        <w:pStyle w:val="Paragraphedeliste"/>
        <w:numPr>
          <w:ilvl w:val="0"/>
          <w:numId w:val="39"/>
        </w:numPr>
        <w:spacing w:after="200" w:line="276" w:lineRule="auto"/>
        <w:jc w:val="both"/>
        <w:rPr>
          <w:rFonts w:ascii="Cambria" w:eastAsia="MS Mincho" w:hAnsi="Cambria" w:cs="Times New Roman"/>
          <w:lang w:eastAsia="ja-JP"/>
        </w:rPr>
      </w:pPr>
      <w:r w:rsidRPr="00527484">
        <w:rPr>
          <w:rFonts w:ascii="Cambria" w:eastAsia="MS Mincho" w:hAnsi="Cambria" w:cs="Times New Roman"/>
          <w:lang w:eastAsia="ja-JP"/>
        </w:rPr>
        <w:t>la mise en compétence de ses membres</w:t>
      </w:r>
      <w:r w:rsidR="00527484" w:rsidRPr="00527484">
        <w:rPr>
          <w:rFonts w:ascii="Cambria" w:eastAsia="MS Mincho" w:hAnsi="Cambria" w:cs="Times New Roman"/>
          <w:lang w:eastAsia="ja-JP"/>
        </w:rPr>
        <w:t xml:space="preserve"> (cotisations) ;</w:t>
      </w:r>
    </w:p>
    <w:p w14:paraId="4204DA46" w14:textId="77777777" w:rsidR="00527484" w:rsidRPr="00527484" w:rsidRDefault="00527484" w:rsidP="00527484">
      <w:pPr>
        <w:pStyle w:val="Paragraphedeliste"/>
        <w:numPr>
          <w:ilvl w:val="0"/>
          <w:numId w:val="39"/>
        </w:numPr>
        <w:spacing w:after="200" w:line="276" w:lineRule="auto"/>
        <w:jc w:val="both"/>
        <w:rPr>
          <w:rFonts w:ascii="Cambria" w:eastAsia="MS Mincho" w:hAnsi="Cambria" w:cs="Times New Roman"/>
          <w:lang w:eastAsia="ja-JP"/>
        </w:rPr>
      </w:pPr>
      <w:r w:rsidRPr="00527484">
        <w:rPr>
          <w:rFonts w:ascii="Cambria" w:eastAsia="MS Mincho" w:hAnsi="Cambria" w:cs="Times New Roman"/>
          <w:lang w:eastAsia="ja-JP"/>
        </w:rPr>
        <w:t>les revenus provenant des différentes activités de l’association ;</w:t>
      </w:r>
    </w:p>
    <w:p w14:paraId="4F367C15" w14:textId="77777777" w:rsidR="00527484" w:rsidRPr="00527484" w:rsidRDefault="00527484" w:rsidP="00527484">
      <w:pPr>
        <w:pStyle w:val="Paragraphedeliste"/>
        <w:numPr>
          <w:ilvl w:val="0"/>
          <w:numId w:val="39"/>
        </w:numPr>
        <w:spacing w:after="200" w:line="276" w:lineRule="auto"/>
        <w:jc w:val="both"/>
        <w:rPr>
          <w:rFonts w:ascii="Cambria" w:eastAsia="MS Mincho" w:hAnsi="Cambria" w:cs="Times New Roman"/>
          <w:lang w:eastAsia="ja-JP"/>
        </w:rPr>
      </w:pPr>
      <w:r w:rsidRPr="00527484">
        <w:rPr>
          <w:rFonts w:ascii="Cambria" w:eastAsia="MS Mincho" w:hAnsi="Cambria" w:cs="Times New Roman"/>
          <w:lang w:eastAsia="ja-JP"/>
        </w:rPr>
        <w:t>les dons ou legs ;</w:t>
      </w:r>
    </w:p>
    <w:p w14:paraId="7843047F" w14:textId="77777777" w:rsidR="00527484" w:rsidRPr="00527484" w:rsidRDefault="00527484" w:rsidP="00527484">
      <w:pPr>
        <w:pStyle w:val="Paragraphedeliste"/>
        <w:numPr>
          <w:ilvl w:val="0"/>
          <w:numId w:val="39"/>
        </w:numPr>
        <w:spacing w:after="200" w:line="276" w:lineRule="auto"/>
        <w:jc w:val="both"/>
        <w:rPr>
          <w:rFonts w:ascii="Cambria" w:eastAsia="MS Mincho" w:hAnsi="Cambria" w:cs="Times New Roman"/>
          <w:lang w:eastAsia="ja-JP"/>
        </w:rPr>
      </w:pPr>
      <w:r w:rsidRPr="00527484">
        <w:rPr>
          <w:rFonts w:ascii="Cambria" w:eastAsia="MS Mincho" w:hAnsi="Cambria" w:cs="Times New Roman"/>
          <w:lang w:eastAsia="ja-JP"/>
        </w:rPr>
        <w:t>les subventions publiques et privées</w:t>
      </w:r>
    </w:p>
    <w:p w14:paraId="3E10784B" w14:textId="77777777" w:rsidR="000B459E" w:rsidRDefault="000B459E" w:rsidP="00527484">
      <w:pPr>
        <w:pStyle w:val="Titre1"/>
      </w:pPr>
      <w:r>
        <w:lastRenderedPageBreak/>
        <w:t>MEMBRES DE L’ASSOCIATION</w:t>
      </w:r>
      <w:r w:rsidR="005357CB">
        <w:t>, ADMISSION ET COTISATIONS</w:t>
      </w:r>
    </w:p>
    <w:p w14:paraId="18E3AE57" w14:textId="77777777" w:rsidR="005357CB" w:rsidRDefault="00527484" w:rsidP="0043200F">
      <w:pPr>
        <w:pStyle w:val="Titre2"/>
        <w:numPr>
          <w:ilvl w:val="1"/>
          <w:numId w:val="19"/>
        </w:numPr>
      </w:pPr>
      <w:r>
        <w:t xml:space="preserve">Article 6 - </w:t>
      </w:r>
      <w:r w:rsidR="005357CB">
        <w:t>MEMBRES DE L’ASSOCIATION, ADMISSION</w:t>
      </w:r>
    </w:p>
    <w:p w14:paraId="71A3F1F4" w14:textId="77777777" w:rsidR="0002037D" w:rsidRPr="002B267C" w:rsidRDefault="0002037D" w:rsidP="002B267C">
      <w:pPr>
        <w:spacing w:after="200" w:line="276" w:lineRule="auto"/>
        <w:jc w:val="both"/>
        <w:rPr>
          <w:rFonts w:ascii="Cambria" w:eastAsia="MS Mincho" w:hAnsi="Cambria" w:cs="Times New Roman"/>
          <w:lang w:eastAsia="ja-JP"/>
        </w:rPr>
      </w:pPr>
      <w:r w:rsidRPr="002B267C">
        <w:rPr>
          <w:rFonts w:ascii="Cambria" w:eastAsia="MS Mincho" w:hAnsi="Cambria" w:cs="Times New Roman"/>
          <w:lang w:eastAsia="ja-JP"/>
        </w:rPr>
        <w:t>Cette association se compose uniquement de membres adhérents.</w:t>
      </w:r>
    </w:p>
    <w:p w14:paraId="3986203E" w14:textId="7AA78ED1" w:rsidR="005357CB" w:rsidRPr="002B267C" w:rsidRDefault="000A4E45" w:rsidP="002B267C">
      <w:pPr>
        <w:spacing w:after="200" w:line="276" w:lineRule="auto"/>
        <w:jc w:val="both"/>
        <w:rPr>
          <w:rFonts w:ascii="Cambria" w:eastAsia="MS Mincho" w:hAnsi="Cambria" w:cs="Times New Roman"/>
          <w:lang w:eastAsia="ja-JP"/>
        </w:rPr>
      </w:pPr>
      <w:r w:rsidRPr="002B267C">
        <w:rPr>
          <w:rFonts w:ascii="Cambria" w:eastAsia="MS Mincho" w:hAnsi="Cambria" w:cs="Times New Roman"/>
          <w:lang w:eastAsia="ja-JP"/>
        </w:rPr>
        <w:t xml:space="preserve">Pour faire partie de l'association, il faut adhérer aux présents statuts ainsi qu'aux autres documents éventuels (règlement intérieur,...), </w:t>
      </w:r>
      <w:r w:rsidR="005357CB" w:rsidRPr="002B267C">
        <w:rPr>
          <w:rFonts w:ascii="Cambria" w:eastAsia="MS Mincho" w:hAnsi="Cambria" w:cs="Times New Roman"/>
          <w:lang w:eastAsia="ja-JP"/>
        </w:rPr>
        <w:t xml:space="preserve">et être agréé par le conseil d’administration, qui statue, lors de chacune de ses réunions, sur les demandes d’admission présentées </w:t>
      </w:r>
      <w:r w:rsidRPr="002B267C">
        <w:rPr>
          <w:rFonts w:ascii="Cambria" w:eastAsia="MS Mincho" w:hAnsi="Cambria" w:cs="Times New Roman"/>
          <w:lang w:eastAsia="ja-JP"/>
        </w:rPr>
        <w:t xml:space="preserve">et s'acquitter </w:t>
      </w:r>
      <w:r w:rsidR="005357CB" w:rsidRPr="002B267C">
        <w:rPr>
          <w:rFonts w:ascii="Cambria" w:eastAsia="MS Mincho" w:hAnsi="Cambria" w:cs="Times New Roman"/>
          <w:lang w:eastAsia="ja-JP"/>
        </w:rPr>
        <w:t xml:space="preserve">des droits d’entrée ainsi que </w:t>
      </w:r>
      <w:r w:rsidRPr="002B267C">
        <w:rPr>
          <w:rFonts w:ascii="Cambria" w:eastAsia="MS Mincho" w:hAnsi="Cambria" w:cs="Times New Roman"/>
          <w:lang w:eastAsia="ja-JP"/>
        </w:rPr>
        <w:t>de la cotisation annuelle</w:t>
      </w:r>
      <w:del w:id="257" w:author="Diallo Issaga (EXT)" w:date="2018-04-26T10:34:00Z">
        <w:r w:rsidRPr="002B267C" w:rsidDel="002556E2">
          <w:rPr>
            <w:rFonts w:ascii="Cambria" w:eastAsia="MS Mincho" w:hAnsi="Cambria" w:cs="Times New Roman"/>
            <w:lang w:eastAsia="ja-JP"/>
          </w:rPr>
          <w:delText>,</w:delText>
        </w:r>
      </w:del>
      <w:r w:rsidRPr="002B267C">
        <w:rPr>
          <w:rFonts w:ascii="Cambria" w:eastAsia="MS Mincho" w:hAnsi="Cambria" w:cs="Times New Roman"/>
          <w:lang w:eastAsia="ja-JP"/>
        </w:rPr>
        <w:t xml:space="preserve"> dont le</w:t>
      </w:r>
      <w:r w:rsidR="005357CB" w:rsidRPr="002B267C">
        <w:rPr>
          <w:rFonts w:ascii="Cambria" w:eastAsia="MS Mincho" w:hAnsi="Cambria" w:cs="Times New Roman"/>
          <w:lang w:eastAsia="ja-JP"/>
        </w:rPr>
        <w:t>s</w:t>
      </w:r>
      <w:r w:rsidRPr="002B267C">
        <w:rPr>
          <w:rFonts w:ascii="Cambria" w:eastAsia="MS Mincho" w:hAnsi="Cambria" w:cs="Times New Roman"/>
          <w:lang w:eastAsia="ja-JP"/>
        </w:rPr>
        <w:t xml:space="preserve"> montant</w:t>
      </w:r>
      <w:r w:rsidR="005357CB" w:rsidRPr="002B267C">
        <w:rPr>
          <w:rFonts w:ascii="Cambria" w:eastAsia="MS Mincho" w:hAnsi="Cambria" w:cs="Times New Roman"/>
          <w:lang w:eastAsia="ja-JP"/>
        </w:rPr>
        <w:t>s</w:t>
      </w:r>
      <w:r w:rsidRPr="002B267C">
        <w:rPr>
          <w:rFonts w:ascii="Cambria" w:eastAsia="MS Mincho" w:hAnsi="Cambria" w:cs="Times New Roman"/>
          <w:lang w:eastAsia="ja-JP"/>
        </w:rPr>
        <w:t xml:space="preserve"> </w:t>
      </w:r>
      <w:r w:rsidR="005357CB" w:rsidRPr="002B267C">
        <w:rPr>
          <w:rFonts w:ascii="Cambria" w:eastAsia="MS Mincho" w:hAnsi="Cambria" w:cs="Times New Roman"/>
          <w:lang w:eastAsia="ja-JP"/>
        </w:rPr>
        <w:t>sont</w:t>
      </w:r>
      <w:r w:rsidRPr="002B267C">
        <w:rPr>
          <w:rFonts w:ascii="Cambria" w:eastAsia="MS Mincho" w:hAnsi="Cambria" w:cs="Times New Roman"/>
          <w:lang w:eastAsia="ja-JP"/>
        </w:rPr>
        <w:t xml:space="preserve"> fixé</w:t>
      </w:r>
      <w:r w:rsidR="005357CB" w:rsidRPr="002B267C">
        <w:rPr>
          <w:rFonts w:ascii="Cambria" w:eastAsia="MS Mincho" w:hAnsi="Cambria" w:cs="Times New Roman"/>
          <w:lang w:eastAsia="ja-JP"/>
        </w:rPr>
        <w:t>s</w:t>
      </w:r>
      <w:r w:rsidRPr="002B267C">
        <w:rPr>
          <w:rFonts w:ascii="Cambria" w:eastAsia="MS Mincho" w:hAnsi="Cambria" w:cs="Times New Roman"/>
          <w:lang w:eastAsia="ja-JP"/>
        </w:rPr>
        <w:t xml:space="preserve"> par</w:t>
      </w:r>
      <w:r w:rsidR="005357CB" w:rsidRPr="002B267C">
        <w:rPr>
          <w:rFonts w:ascii="Cambria" w:eastAsia="MS Mincho" w:hAnsi="Cambria" w:cs="Times New Roman"/>
          <w:lang w:eastAsia="ja-JP"/>
        </w:rPr>
        <w:t xml:space="preserve"> le conseil d’administration. Le refus d’admission n’a pas </w:t>
      </w:r>
      <w:r w:rsidR="00527484">
        <w:rPr>
          <w:rFonts w:ascii="Cambria" w:eastAsia="MS Mincho" w:hAnsi="Cambria" w:cs="Times New Roman"/>
          <w:lang w:eastAsia="ja-JP"/>
        </w:rPr>
        <w:t xml:space="preserve">à </w:t>
      </w:r>
      <w:r w:rsidR="005357CB" w:rsidRPr="002B267C">
        <w:rPr>
          <w:rFonts w:ascii="Cambria" w:eastAsia="MS Mincho" w:hAnsi="Cambria" w:cs="Times New Roman"/>
          <w:lang w:eastAsia="ja-JP"/>
        </w:rPr>
        <w:t xml:space="preserve">être motivé. L’absence de réponse </w:t>
      </w:r>
      <w:ins w:id="258" w:author="Diallo Issaga (EXT)" w:date="2018-04-26T10:35:00Z">
        <w:r w:rsidR="002556E2">
          <w:rPr>
            <w:rFonts w:ascii="Cambria" w:eastAsia="MS Mincho" w:hAnsi="Cambria" w:cs="Times New Roman"/>
            <w:lang w:eastAsia="ja-JP"/>
          </w:rPr>
          <w:t xml:space="preserve">dans </w:t>
        </w:r>
      </w:ins>
      <w:ins w:id="259" w:author="Diallo Issaga (EXT)" w:date="2018-04-29T11:43:00Z">
        <w:r w:rsidR="00476459">
          <w:rPr>
            <w:rFonts w:ascii="Cambria" w:eastAsia="MS Mincho" w:hAnsi="Cambria" w:cs="Times New Roman"/>
            <w:lang w:eastAsia="ja-JP"/>
          </w:rPr>
          <w:t>les trois semaines</w:t>
        </w:r>
      </w:ins>
      <w:ins w:id="260" w:author="Diallo Issaga (EXT)" w:date="2018-04-26T10:35:00Z">
        <w:r w:rsidR="002556E2">
          <w:rPr>
            <w:rFonts w:ascii="Cambria" w:eastAsia="MS Mincho" w:hAnsi="Cambria" w:cs="Times New Roman"/>
            <w:lang w:eastAsia="ja-JP"/>
          </w:rPr>
          <w:t xml:space="preserve"> après réception d’une candidature </w:t>
        </w:r>
      </w:ins>
      <w:ins w:id="261" w:author="Diallo Issaga (EXT)" w:date="2018-04-26T10:34:00Z">
        <w:r w:rsidR="00476459">
          <w:rPr>
            <w:rFonts w:ascii="Cambria" w:eastAsia="MS Mincho" w:hAnsi="Cambria" w:cs="Times New Roman"/>
            <w:lang w:eastAsia="ja-JP"/>
          </w:rPr>
          <w:t>vaut refus d’admission</w:t>
        </w:r>
      </w:ins>
      <w:del w:id="262" w:author="Diallo Issaga (EXT)" w:date="2018-04-29T11:43:00Z">
        <w:r w:rsidR="005357CB" w:rsidRPr="002B267C" w:rsidDel="00476459">
          <w:rPr>
            <w:rFonts w:ascii="Cambria" w:eastAsia="MS Mincho" w:hAnsi="Cambria" w:cs="Times New Roman"/>
            <w:lang w:eastAsia="ja-JP"/>
          </w:rPr>
          <w:delText>ne vaut pas admission</w:delText>
        </w:r>
      </w:del>
      <w:r w:rsidR="005357CB" w:rsidRPr="002B267C">
        <w:rPr>
          <w:rFonts w:ascii="Cambria" w:eastAsia="MS Mincho" w:hAnsi="Cambria" w:cs="Times New Roman"/>
          <w:lang w:eastAsia="ja-JP"/>
        </w:rPr>
        <w:t xml:space="preserve">. </w:t>
      </w:r>
    </w:p>
    <w:p w14:paraId="698FB513" w14:textId="77777777" w:rsidR="00B360CA" w:rsidRDefault="00527484" w:rsidP="0043200F">
      <w:pPr>
        <w:pStyle w:val="Titre2"/>
        <w:numPr>
          <w:ilvl w:val="1"/>
          <w:numId w:val="19"/>
        </w:numPr>
      </w:pPr>
      <w:r>
        <w:t xml:space="preserve">Article 7 - </w:t>
      </w:r>
      <w:r w:rsidR="004C32EC">
        <w:t xml:space="preserve">Cotisations </w:t>
      </w:r>
    </w:p>
    <w:p w14:paraId="49228FD7" w14:textId="44FEABA8" w:rsidR="00D6794D" w:rsidRPr="002B267C" w:rsidRDefault="004C32EC" w:rsidP="002B267C">
      <w:pPr>
        <w:spacing w:after="200" w:line="276" w:lineRule="auto"/>
        <w:jc w:val="both"/>
        <w:rPr>
          <w:rFonts w:ascii="Cambria" w:eastAsia="MS Mincho" w:hAnsi="Cambria" w:cs="Times New Roman"/>
          <w:lang w:eastAsia="ja-JP"/>
        </w:rPr>
      </w:pPr>
      <w:r w:rsidRPr="002B267C">
        <w:rPr>
          <w:rFonts w:ascii="Cambria" w:eastAsia="MS Mincho" w:hAnsi="Cambria" w:cs="Times New Roman"/>
          <w:lang w:eastAsia="ja-JP"/>
        </w:rPr>
        <w:t xml:space="preserve">Tout membre adhérent est tenu de payer les </w:t>
      </w:r>
      <w:r w:rsidR="008D074B" w:rsidRPr="002B267C">
        <w:rPr>
          <w:rFonts w:ascii="Cambria" w:eastAsia="MS Mincho" w:hAnsi="Cambria" w:cs="Times New Roman"/>
          <w:lang w:eastAsia="ja-JP"/>
        </w:rPr>
        <w:t>droits d’entrée</w:t>
      </w:r>
      <w:r w:rsidR="002B267C">
        <w:rPr>
          <w:rFonts w:ascii="Cambria" w:eastAsia="MS Mincho" w:hAnsi="Cambria" w:cs="Times New Roman"/>
          <w:lang w:eastAsia="ja-JP"/>
        </w:rPr>
        <w:t xml:space="preserve"> </w:t>
      </w:r>
      <w:r w:rsidRPr="002B267C">
        <w:rPr>
          <w:rFonts w:ascii="Cambria" w:eastAsia="MS Mincho" w:hAnsi="Cambria" w:cs="Times New Roman"/>
          <w:lang w:eastAsia="ja-JP"/>
        </w:rPr>
        <w:t xml:space="preserve">et le paiement </w:t>
      </w:r>
      <w:ins w:id="263" w:author="Diallo Issaga (EXT)" w:date="2018-04-26T10:37:00Z">
        <w:r w:rsidR="00476459">
          <w:rPr>
            <w:rFonts w:ascii="Cambria" w:eastAsia="MS Mincho" w:hAnsi="Cambria" w:cs="Times New Roman"/>
            <w:lang w:eastAsia="ja-JP"/>
          </w:rPr>
          <w:t>des</w:t>
        </w:r>
        <w:r w:rsidR="002556E2">
          <w:rPr>
            <w:rFonts w:ascii="Cambria" w:eastAsia="MS Mincho" w:hAnsi="Cambria" w:cs="Times New Roman"/>
            <w:lang w:eastAsia="ja-JP"/>
          </w:rPr>
          <w:t xml:space="preserve"> cotisation</w:t>
        </w:r>
      </w:ins>
      <w:ins w:id="264" w:author="Diallo Issaga (EXT)" w:date="2018-04-29T11:45:00Z">
        <w:r w:rsidR="00476459">
          <w:rPr>
            <w:rFonts w:ascii="Cambria" w:eastAsia="MS Mincho" w:hAnsi="Cambria" w:cs="Times New Roman"/>
            <w:lang w:eastAsia="ja-JP"/>
          </w:rPr>
          <w:t>s</w:t>
        </w:r>
      </w:ins>
      <w:ins w:id="265" w:author="Diallo Issaga (EXT)" w:date="2018-04-26T10:37:00Z">
        <w:r w:rsidR="002556E2">
          <w:rPr>
            <w:rFonts w:ascii="Cambria" w:eastAsia="MS Mincho" w:hAnsi="Cambria" w:cs="Times New Roman"/>
            <w:lang w:eastAsia="ja-JP"/>
          </w:rPr>
          <w:t xml:space="preserve"> fixé</w:t>
        </w:r>
      </w:ins>
      <w:ins w:id="266" w:author="Diallo Issaga (EXT)" w:date="2018-04-28T05:35:00Z">
        <w:r w:rsidR="000A3267">
          <w:rPr>
            <w:rFonts w:ascii="Cambria" w:eastAsia="MS Mincho" w:hAnsi="Cambria" w:cs="Times New Roman"/>
            <w:lang w:eastAsia="ja-JP"/>
          </w:rPr>
          <w:t>e</w:t>
        </w:r>
      </w:ins>
      <w:ins w:id="267" w:author="Diallo Issaga (EXT)" w:date="2018-04-29T11:45:00Z">
        <w:r w:rsidR="00476459">
          <w:rPr>
            <w:rFonts w:ascii="Cambria" w:eastAsia="MS Mincho" w:hAnsi="Cambria" w:cs="Times New Roman"/>
            <w:lang w:eastAsia="ja-JP"/>
          </w:rPr>
          <w:t>s</w:t>
        </w:r>
      </w:ins>
      <w:del w:id="268" w:author="Diallo Issaga (EXT)" w:date="2018-04-28T05:35:00Z">
        <w:r w:rsidRPr="002B267C" w:rsidDel="000A3267">
          <w:rPr>
            <w:rFonts w:ascii="Cambria" w:eastAsia="MS Mincho" w:hAnsi="Cambria" w:cs="Times New Roman"/>
            <w:lang w:eastAsia="ja-JP"/>
          </w:rPr>
          <w:delText>mensuel de la cotisation annuelle</w:delText>
        </w:r>
      </w:del>
      <w:r w:rsidRPr="002B267C">
        <w:rPr>
          <w:rFonts w:ascii="Cambria" w:eastAsia="MS Mincho" w:hAnsi="Cambria" w:cs="Times New Roman"/>
          <w:lang w:eastAsia="ja-JP"/>
        </w:rPr>
        <w:t xml:space="preserve"> </w:t>
      </w:r>
      <w:del w:id="269" w:author="Diallo Issaga (EXT)" w:date="2018-04-29T11:45:00Z">
        <w:r w:rsidRPr="002B267C" w:rsidDel="00476459">
          <w:rPr>
            <w:rFonts w:ascii="Cambria" w:eastAsia="MS Mincho" w:hAnsi="Cambria" w:cs="Times New Roman"/>
            <w:lang w:eastAsia="ja-JP"/>
          </w:rPr>
          <w:delText xml:space="preserve">fixé </w:delText>
        </w:r>
      </w:del>
      <w:r w:rsidR="002B267C">
        <w:rPr>
          <w:rFonts w:ascii="Cambria" w:eastAsia="MS Mincho" w:hAnsi="Cambria" w:cs="Times New Roman"/>
          <w:lang w:eastAsia="ja-JP"/>
        </w:rPr>
        <w:t xml:space="preserve">par le conseil d’administration, </w:t>
      </w:r>
      <w:r w:rsidR="00D6794D" w:rsidRPr="002B267C">
        <w:rPr>
          <w:rFonts w:ascii="Cambria" w:eastAsia="MS Mincho" w:hAnsi="Cambria" w:cs="Times New Roman"/>
          <w:lang w:eastAsia="ja-JP"/>
        </w:rPr>
        <w:t>sauf dérogation pour revenus insuffisants</w:t>
      </w:r>
      <w:r w:rsidR="002B267C">
        <w:rPr>
          <w:rFonts w:ascii="Cambria" w:eastAsia="MS Mincho" w:hAnsi="Cambria" w:cs="Times New Roman"/>
          <w:lang w:eastAsia="ja-JP"/>
        </w:rPr>
        <w:t>.</w:t>
      </w:r>
    </w:p>
    <w:p w14:paraId="4DF50133" w14:textId="77777777" w:rsidR="002B267C" w:rsidRPr="002B267C" w:rsidRDefault="00527484" w:rsidP="0043200F">
      <w:pPr>
        <w:pStyle w:val="Titre2"/>
        <w:numPr>
          <w:ilvl w:val="1"/>
          <w:numId w:val="19"/>
        </w:numPr>
      </w:pPr>
      <w:r>
        <w:t xml:space="preserve">Article 8 - </w:t>
      </w:r>
      <w:r w:rsidR="002B267C">
        <w:t>P</w:t>
      </w:r>
      <w:r w:rsidR="002B267C" w:rsidRPr="002B267C">
        <w:t>erte de la qualité de membre</w:t>
      </w:r>
    </w:p>
    <w:p w14:paraId="4B3BD00D" w14:textId="61295A84" w:rsidR="004C32EC" w:rsidRPr="002B267C" w:rsidRDefault="004C32EC" w:rsidP="002B267C">
      <w:pPr>
        <w:spacing w:after="200" w:line="276" w:lineRule="auto"/>
        <w:jc w:val="both"/>
        <w:rPr>
          <w:rFonts w:ascii="Cambria" w:eastAsia="MS Mincho" w:hAnsi="Cambria" w:cs="Times New Roman"/>
          <w:lang w:eastAsia="ja-JP"/>
        </w:rPr>
      </w:pPr>
      <w:r w:rsidRPr="002B267C">
        <w:rPr>
          <w:rFonts w:ascii="Cambria" w:eastAsia="MS Mincho" w:hAnsi="Cambria" w:cs="Times New Roman"/>
          <w:lang w:eastAsia="ja-JP"/>
        </w:rPr>
        <w:t xml:space="preserve">La qualité de membre adhérent de l’Union </w:t>
      </w:r>
      <w:del w:id="270" w:author="Diallo Issaga (EXT)" w:date="2018-04-29T11:45:00Z">
        <w:r w:rsidRPr="002B267C" w:rsidDel="00476459">
          <w:rPr>
            <w:rFonts w:ascii="Cambria" w:eastAsia="MS Mincho" w:hAnsi="Cambria" w:cs="Times New Roman"/>
            <w:lang w:eastAsia="ja-JP"/>
          </w:rPr>
          <w:delText xml:space="preserve">Culturelle et Cultuelle </w:delText>
        </w:r>
      </w:del>
      <w:r w:rsidRPr="002B267C">
        <w:rPr>
          <w:rFonts w:ascii="Cambria" w:eastAsia="MS Mincho" w:hAnsi="Cambria" w:cs="Times New Roman"/>
          <w:lang w:eastAsia="ja-JP"/>
        </w:rPr>
        <w:t xml:space="preserve">des Guinéens de France se perd par : </w:t>
      </w:r>
    </w:p>
    <w:p w14:paraId="50A96A59" w14:textId="77777777" w:rsidR="004C32EC" w:rsidRPr="002B267C" w:rsidRDefault="00AB31DA" w:rsidP="002B267C">
      <w:pPr>
        <w:pStyle w:val="Paragraphedeliste"/>
        <w:numPr>
          <w:ilvl w:val="0"/>
          <w:numId w:val="26"/>
        </w:numPr>
        <w:spacing w:after="200" w:line="276" w:lineRule="auto"/>
        <w:jc w:val="both"/>
        <w:rPr>
          <w:rFonts w:ascii="Cambria" w:eastAsia="MS Mincho" w:hAnsi="Cambria" w:cs="Times New Roman"/>
          <w:lang w:eastAsia="ja-JP"/>
        </w:rPr>
      </w:pPr>
      <w:r w:rsidRPr="002B267C">
        <w:rPr>
          <w:rFonts w:ascii="Cambria" w:eastAsia="MS Mincho" w:hAnsi="Cambria" w:cs="Times New Roman"/>
          <w:lang w:eastAsia="ja-JP"/>
        </w:rPr>
        <w:t>le décès qui aura été porté à la connaissance du conseil d’administration</w:t>
      </w:r>
    </w:p>
    <w:p w14:paraId="0E61BA31" w14:textId="77777777" w:rsidR="00AB31DA" w:rsidRPr="002B267C" w:rsidRDefault="00AB31DA" w:rsidP="002B267C">
      <w:pPr>
        <w:pStyle w:val="Paragraphedeliste"/>
        <w:numPr>
          <w:ilvl w:val="0"/>
          <w:numId w:val="26"/>
        </w:numPr>
        <w:spacing w:after="200" w:line="276" w:lineRule="auto"/>
        <w:jc w:val="both"/>
        <w:rPr>
          <w:rFonts w:ascii="Cambria" w:eastAsia="MS Mincho" w:hAnsi="Cambria" w:cs="Times New Roman"/>
          <w:lang w:eastAsia="ja-JP"/>
        </w:rPr>
      </w:pPr>
      <w:r w:rsidRPr="002B267C">
        <w:rPr>
          <w:rFonts w:ascii="Cambria" w:eastAsia="MS Mincho" w:hAnsi="Cambria" w:cs="Times New Roman"/>
          <w:lang w:eastAsia="ja-JP"/>
        </w:rPr>
        <w:t>une démission adressée au conseil d’administration</w:t>
      </w:r>
    </w:p>
    <w:p w14:paraId="5630A5D1" w14:textId="77777777" w:rsidR="00AB31DA" w:rsidRPr="002B267C" w:rsidRDefault="00AB31DA" w:rsidP="002B267C">
      <w:pPr>
        <w:pStyle w:val="Paragraphedeliste"/>
        <w:numPr>
          <w:ilvl w:val="0"/>
          <w:numId w:val="26"/>
        </w:numPr>
        <w:spacing w:after="200" w:line="276" w:lineRule="auto"/>
        <w:jc w:val="both"/>
        <w:rPr>
          <w:rFonts w:ascii="Cambria" w:eastAsia="MS Mincho" w:hAnsi="Cambria" w:cs="Times New Roman"/>
          <w:lang w:eastAsia="ja-JP"/>
        </w:rPr>
      </w:pPr>
      <w:r w:rsidRPr="002B267C">
        <w:rPr>
          <w:rFonts w:ascii="Cambria" w:eastAsia="MS Mincho" w:hAnsi="Cambria" w:cs="Times New Roman"/>
          <w:lang w:eastAsia="ja-JP"/>
        </w:rPr>
        <w:t>la</w:t>
      </w:r>
      <w:r w:rsidR="005357CB" w:rsidRPr="002B267C">
        <w:rPr>
          <w:rFonts w:ascii="Cambria" w:eastAsia="MS Mincho" w:hAnsi="Cambria" w:cs="Times New Roman"/>
          <w:lang w:eastAsia="ja-JP"/>
        </w:rPr>
        <w:t xml:space="preserve"> radiation prononcée par le b</w:t>
      </w:r>
      <w:r w:rsidRPr="002B267C">
        <w:rPr>
          <w:rFonts w:ascii="Cambria" w:eastAsia="MS Mincho" w:hAnsi="Cambria" w:cs="Times New Roman"/>
          <w:lang w:eastAsia="ja-JP"/>
        </w:rPr>
        <w:t>ureau pour non-paiement de la cotisation annuelle</w:t>
      </w:r>
    </w:p>
    <w:p w14:paraId="23562FB9" w14:textId="1E239C0E" w:rsidR="00AB31DA" w:rsidRDefault="00AB31DA" w:rsidP="002B267C">
      <w:pPr>
        <w:pStyle w:val="Paragraphedeliste"/>
        <w:numPr>
          <w:ilvl w:val="0"/>
          <w:numId w:val="26"/>
        </w:numPr>
        <w:spacing w:after="200" w:line="276" w:lineRule="auto"/>
        <w:jc w:val="both"/>
        <w:rPr>
          <w:rFonts w:ascii="Cambria" w:eastAsia="MS Mincho" w:hAnsi="Cambria" w:cs="Times New Roman"/>
          <w:lang w:eastAsia="ja-JP"/>
        </w:rPr>
      </w:pPr>
      <w:r w:rsidRPr="002B267C">
        <w:rPr>
          <w:rFonts w:ascii="Cambria" w:eastAsia="MS Mincho" w:hAnsi="Cambria" w:cs="Times New Roman"/>
          <w:lang w:eastAsia="ja-JP"/>
        </w:rPr>
        <w:t xml:space="preserve">une exclusion prononcée par le conseil d’administration, à cause de l’infraction des présents statuts ou un motif grave portant préjudice moral ou matériel à l’association (le concerné </w:t>
      </w:r>
      <w:ins w:id="271" w:author="Diallo Issaga (EXT)" w:date="2018-04-28T05:41:00Z">
        <w:r w:rsidR="000A3267">
          <w:rPr>
            <w:rFonts w:ascii="Cambria" w:eastAsia="MS Mincho" w:hAnsi="Cambria" w:cs="Times New Roman"/>
            <w:lang w:eastAsia="ja-JP"/>
          </w:rPr>
          <w:t xml:space="preserve">peut au </w:t>
        </w:r>
      </w:ins>
      <w:del w:id="272" w:author="Diallo Issaga (EXT)" w:date="2018-04-28T05:41:00Z">
        <w:r w:rsidRPr="002B267C" w:rsidDel="000A3267">
          <w:rPr>
            <w:rFonts w:ascii="Cambria" w:eastAsia="MS Mincho" w:hAnsi="Cambria" w:cs="Times New Roman"/>
            <w:lang w:eastAsia="ja-JP"/>
          </w:rPr>
          <w:delText xml:space="preserve">est </w:delText>
        </w:r>
      </w:del>
      <w:r w:rsidRPr="002B267C">
        <w:rPr>
          <w:rFonts w:ascii="Cambria" w:eastAsia="MS Mincho" w:hAnsi="Cambria" w:cs="Times New Roman"/>
          <w:lang w:eastAsia="ja-JP"/>
        </w:rPr>
        <w:t>préalablement</w:t>
      </w:r>
      <w:ins w:id="273" w:author="Diallo Issaga (EXT)" w:date="2018-04-28T05:43:00Z">
        <w:r w:rsidR="00593E50">
          <w:rPr>
            <w:rFonts w:ascii="Cambria" w:eastAsia="MS Mincho" w:hAnsi="Cambria" w:cs="Times New Roman"/>
            <w:lang w:eastAsia="ja-JP"/>
          </w:rPr>
          <w:t>,</w:t>
        </w:r>
      </w:ins>
      <w:r w:rsidRPr="002B267C">
        <w:rPr>
          <w:rFonts w:ascii="Cambria" w:eastAsia="MS Mincho" w:hAnsi="Cambria" w:cs="Times New Roman"/>
          <w:lang w:eastAsia="ja-JP"/>
        </w:rPr>
        <w:t xml:space="preserve"> </w:t>
      </w:r>
      <w:ins w:id="274" w:author="Diallo Issaga (EXT)" w:date="2018-04-28T05:41:00Z">
        <w:r w:rsidR="000A3267">
          <w:rPr>
            <w:rFonts w:ascii="Cambria" w:eastAsia="MS Mincho" w:hAnsi="Cambria" w:cs="Times New Roman"/>
            <w:lang w:eastAsia="ja-JP"/>
          </w:rPr>
          <w:t>sur avis du</w:t>
        </w:r>
      </w:ins>
      <w:del w:id="275" w:author="Diallo Issaga (EXT)" w:date="2018-04-28T05:42:00Z">
        <w:r w:rsidRPr="002B267C" w:rsidDel="000A3267">
          <w:rPr>
            <w:rFonts w:ascii="Cambria" w:eastAsia="MS Mincho" w:hAnsi="Cambria" w:cs="Times New Roman"/>
            <w:lang w:eastAsia="ja-JP"/>
          </w:rPr>
          <w:delText>entendu par le</w:delText>
        </w:r>
      </w:del>
      <w:r w:rsidRPr="002B267C">
        <w:rPr>
          <w:rFonts w:ascii="Cambria" w:eastAsia="MS Mincho" w:hAnsi="Cambria" w:cs="Times New Roman"/>
          <w:lang w:eastAsia="ja-JP"/>
        </w:rPr>
        <w:t xml:space="preserve"> conseil d’administration</w:t>
      </w:r>
      <w:ins w:id="276" w:author="Diallo Issaga (EXT)" w:date="2018-04-28T05:44:00Z">
        <w:r w:rsidR="00593E50">
          <w:rPr>
            <w:rFonts w:ascii="Cambria" w:eastAsia="MS Mincho" w:hAnsi="Cambria" w:cs="Times New Roman"/>
            <w:lang w:eastAsia="ja-JP"/>
          </w:rPr>
          <w:t>,</w:t>
        </w:r>
      </w:ins>
      <w:r w:rsidRPr="002B267C">
        <w:rPr>
          <w:rFonts w:ascii="Cambria" w:eastAsia="MS Mincho" w:hAnsi="Cambria" w:cs="Times New Roman"/>
          <w:lang w:eastAsia="ja-JP"/>
        </w:rPr>
        <w:t xml:space="preserve"> </w:t>
      </w:r>
      <w:ins w:id="277" w:author="Diallo Issaga (EXT)" w:date="2018-04-28T05:42:00Z">
        <w:r w:rsidR="000A3267">
          <w:rPr>
            <w:rFonts w:ascii="Cambria" w:eastAsia="MS Mincho" w:hAnsi="Cambria" w:cs="Times New Roman"/>
            <w:lang w:eastAsia="ja-JP"/>
          </w:rPr>
          <w:t xml:space="preserve">être entendu pour </w:t>
        </w:r>
      </w:ins>
      <w:del w:id="278" w:author="Diallo Issaga (EXT)" w:date="2018-04-28T05:42:00Z">
        <w:r w:rsidRPr="002B267C" w:rsidDel="000A3267">
          <w:rPr>
            <w:rFonts w:ascii="Cambria" w:eastAsia="MS Mincho" w:hAnsi="Cambria" w:cs="Times New Roman"/>
            <w:lang w:eastAsia="ja-JP"/>
          </w:rPr>
          <w:delText>à</w:delText>
        </w:r>
      </w:del>
      <w:del w:id="279" w:author="Diallo Issaga (EXT)" w:date="2018-04-28T05:44:00Z">
        <w:r w:rsidRPr="002B267C" w:rsidDel="00593E50">
          <w:rPr>
            <w:rFonts w:ascii="Cambria" w:eastAsia="MS Mincho" w:hAnsi="Cambria" w:cs="Times New Roman"/>
            <w:lang w:eastAsia="ja-JP"/>
          </w:rPr>
          <w:delText xml:space="preserve"> </w:delText>
        </w:r>
      </w:del>
      <w:r w:rsidRPr="002B267C">
        <w:rPr>
          <w:rFonts w:ascii="Cambria" w:eastAsia="MS Mincho" w:hAnsi="Cambria" w:cs="Times New Roman"/>
          <w:lang w:eastAsia="ja-JP"/>
        </w:rPr>
        <w:t xml:space="preserve">fournir </w:t>
      </w:r>
      <w:ins w:id="280" w:author="Diallo Issaga (EXT)" w:date="2018-04-28T05:42:00Z">
        <w:r w:rsidR="000A3267">
          <w:rPr>
            <w:rFonts w:ascii="Cambria" w:eastAsia="MS Mincho" w:hAnsi="Cambria" w:cs="Times New Roman"/>
            <w:lang w:eastAsia="ja-JP"/>
          </w:rPr>
          <w:t xml:space="preserve">des </w:t>
        </w:r>
      </w:ins>
      <w:del w:id="281" w:author="Diallo Issaga (EXT)" w:date="2018-04-28T05:42:00Z">
        <w:r w:rsidRPr="002B267C" w:rsidDel="000A3267">
          <w:rPr>
            <w:rFonts w:ascii="Cambria" w:eastAsia="MS Mincho" w:hAnsi="Cambria" w:cs="Times New Roman"/>
            <w:lang w:eastAsia="ja-JP"/>
          </w:rPr>
          <w:delText>toutes l</w:delText>
        </w:r>
      </w:del>
      <w:del w:id="282" w:author="Diallo Issaga (EXT)" w:date="2018-04-29T11:46:00Z">
        <w:r w:rsidRPr="002B267C" w:rsidDel="00476459">
          <w:rPr>
            <w:rFonts w:ascii="Cambria" w:eastAsia="MS Mincho" w:hAnsi="Cambria" w:cs="Times New Roman"/>
            <w:lang w:eastAsia="ja-JP"/>
          </w:rPr>
          <w:delText xml:space="preserve">es </w:delText>
        </w:r>
      </w:del>
      <w:r w:rsidRPr="002B267C">
        <w:rPr>
          <w:rFonts w:ascii="Cambria" w:eastAsia="MS Mincho" w:hAnsi="Cambria" w:cs="Times New Roman"/>
          <w:lang w:eastAsia="ja-JP"/>
        </w:rPr>
        <w:t>explications)</w:t>
      </w:r>
      <w:r w:rsidR="005357CB" w:rsidRPr="002B267C">
        <w:rPr>
          <w:rFonts w:ascii="Cambria" w:eastAsia="MS Mincho" w:hAnsi="Cambria" w:cs="Times New Roman"/>
          <w:lang w:eastAsia="ja-JP"/>
        </w:rPr>
        <w:t>.</w:t>
      </w:r>
    </w:p>
    <w:p w14:paraId="3C719C28" w14:textId="77777777" w:rsidR="00527484" w:rsidRPr="00527484" w:rsidRDefault="00593E50" w:rsidP="00527484">
      <w:pPr>
        <w:spacing w:after="200" w:line="276" w:lineRule="auto"/>
        <w:ind w:left="360"/>
        <w:jc w:val="both"/>
        <w:rPr>
          <w:rFonts w:ascii="Cambria" w:eastAsia="MS Mincho" w:hAnsi="Cambria" w:cs="Times New Roman"/>
          <w:lang w:eastAsia="ja-JP"/>
        </w:rPr>
      </w:pPr>
      <w:ins w:id="283" w:author="Diallo Issaga (EXT)" w:date="2018-04-28T05:44:00Z">
        <w:r>
          <w:rPr>
            <w:rFonts w:ascii="Cambria" w:eastAsia="MS Mincho" w:hAnsi="Cambria" w:cs="Times New Roman"/>
            <w:lang w:eastAsia="ja-JP"/>
          </w:rPr>
          <w:t xml:space="preserve">5- </w:t>
        </w:r>
      </w:ins>
      <w:del w:id="284" w:author="Diallo Issaga (EXT)" w:date="2018-04-28T05:45:00Z">
        <w:r w:rsidR="00527484" w:rsidDel="00593E50">
          <w:rPr>
            <w:rFonts w:ascii="Cambria" w:eastAsia="MS Mincho" w:hAnsi="Cambria" w:cs="Times New Roman"/>
            <w:lang w:eastAsia="ja-JP"/>
          </w:rPr>
          <w:delText>Dans tous les cas,</w:delText>
        </w:r>
      </w:del>
      <w:r w:rsidR="00527484">
        <w:rPr>
          <w:rFonts w:ascii="Cambria" w:eastAsia="MS Mincho" w:hAnsi="Cambria" w:cs="Times New Roman"/>
          <w:lang w:eastAsia="ja-JP"/>
        </w:rPr>
        <w:t xml:space="preserve"> les cotisations déjà payées restent </w:t>
      </w:r>
      <w:ins w:id="285" w:author="Diallo Issaga (EXT)" w:date="2018-04-28T05:45:00Z">
        <w:r>
          <w:rPr>
            <w:rFonts w:ascii="Cambria" w:eastAsia="MS Mincho" w:hAnsi="Cambria" w:cs="Times New Roman"/>
            <w:lang w:eastAsia="ja-JP"/>
          </w:rPr>
          <w:t>non remboursable</w:t>
        </w:r>
      </w:ins>
      <w:del w:id="286" w:author="Diallo Issaga (EXT)" w:date="2018-04-28T05:45:00Z">
        <w:r w:rsidR="00527484" w:rsidDel="00593E50">
          <w:rPr>
            <w:rFonts w:ascii="Cambria" w:eastAsia="MS Mincho" w:hAnsi="Cambria" w:cs="Times New Roman"/>
            <w:lang w:eastAsia="ja-JP"/>
          </w:rPr>
          <w:delText>acquises à l’association</w:delText>
        </w:r>
      </w:del>
      <w:r w:rsidR="00527484">
        <w:rPr>
          <w:rFonts w:ascii="Cambria" w:eastAsia="MS Mincho" w:hAnsi="Cambria" w:cs="Times New Roman"/>
          <w:lang w:eastAsia="ja-JP"/>
        </w:rPr>
        <w:t>.</w:t>
      </w:r>
    </w:p>
    <w:p w14:paraId="6D807D1A" w14:textId="77777777" w:rsidR="002B267C" w:rsidRPr="002B267C" w:rsidRDefault="001E04C0" w:rsidP="0043200F">
      <w:pPr>
        <w:pStyle w:val="Titre2"/>
        <w:numPr>
          <w:ilvl w:val="1"/>
          <w:numId w:val="19"/>
        </w:numPr>
      </w:pPr>
      <w:r>
        <w:t xml:space="preserve">Article 9 - </w:t>
      </w:r>
      <w:r w:rsidR="002B267C">
        <w:t>R</w:t>
      </w:r>
      <w:r w:rsidR="002B267C" w:rsidRPr="002B267C">
        <w:t xml:space="preserve">esponsabilité des membres </w:t>
      </w:r>
    </w:p>
    <w:p w14:paraId="754C2EBA" w14:textId="021F45EC" w:rsidR="00AB31DA" w:rsidRPr="002B267C" w:rsidRDefault="00AB31DA" w:rsidP="002B267C">
      <w:pPr>
        <w:spacing w:after="200" w:line="276" w:lineRule="auto"/>
        <w:jc w:val="both"/>
        <w:rPr>
          <w:rFonts w:ascii="Cambria" w:eastAsia="MS Mincho" w:hAnsi="Cambria" w:cs="Times New Roman"/>
          <w:lang w:eastAsia="ja-JP"/>
        </w:rPr>
      </w:pPr>
      <w:r w:rsidRPr="002B267C">
        <w:rPr>
          <w:rFonts w:ascii="Cambria" w:eastAsia="MS Mincho" w:hAnsi="Cambria" w:cs="Times New Roman"/>
          <w:lang w:eastAsia="ja-JP"/>
        </w:rPr>
        <w:t xml:space="preserve">Aucun des membres de l’association n’est personnellement responsable des engagements </w:t>
      </w:r>
      <w:commentRangeStart w:id="287"/>
      <w:r w:rsidRPr="002B267C">
        <w:rPr>
          <w:rFonts w:ascii="Cambria" w:eastAsia="MS Mincho" w:hAnsi="Cambria" w:cs="Times New Roman"/>
          <w:lang w:eastAsia="ja-JP"/>
        </w:rPr>
        <w:t>contractés</w:t>
      </w:r>
      <w:commentRangeEnd w:id="287"/>
      <w:r w:rsidR="00593E50">
        <w:rPr>
          <w:rStyle w:val="Marquedecommentaire"/>
        </w:rPr>
        <w:commentReference w:id="287"/>
      </w:r>
      <w:r w:rsidRPr="002B267C">
        <w:rPr>
          <w:rFonts w:ascii="Cambria" w:eastAsia="MS Mincho" w:hAnsi="Cambria" w:cs="Times New Roman"/>
          <w:lang w:eastAsia="ja-JP"/>
        </w:rPr>
        <w:t xml:space="preserve"> par elle.</w:t>
      </w:r>
      <w:del w:id="288" w:author="Diallo Issaga (EXT)" w:date="2018-04-29T10:21:00Z">
        <w:r w:rsidRPr="002B267C" w:rsidDel="00D0054E">
          <w:rPr>
            <w:rFonts w:ascii="Cambria" w:eastAsia="MS Mincho" w:hAnsi="Cambria" w:cs="Times New Roman"/>
            <w:lang w:eastAsia="ja-JP"/>
          </w:rPr>
          <w:delText xml:space="preserve"> Seul le patrimoine de l’association répond de ses engagements.</w:delText>
        </w:r>
      </w:del>
      <w:r w:rsidRPr="002B267C">
        <w:rPr>
          <w:rFonts w:ascii="Cambria" w:eastAsia="MS Mincho" w:hAnsi="Cambria" w:cs="Times New Roman"/>
          <w:lang w:eastAsia="ja-JP"/>
        </w:rPr>
        <w:t xml:space="preserve"> En matière de gestion, la responsabilité incombe, sous réserve d’appréciation souveraine des tribunaux, aux membres du conseil d’administration et aux membres de son bureau.</w:t>
      </w:r>
    </w:p>
    <w:p w14:paraId="06A97F26" w14:textId="77777777" w:rsidR="005357CB" w:rsidRDefault="00612C63" w:rsidP="00527484">
      <w:pPr>
        <w:pStyle w:val="Titre1"/>
      </w:pPr>
      <w:r>
        <w:lastRenderedPageBreak/>
        <w:t xml:space="preserve">CONSEIL D’ADMINISTRATION </w:t>
      </w:r>
      <w:r w:rsidR="008D28D7">
        <w:t xml:space="preserve">ET FONCTIONNEMENT </w:t>
      </w:r>
    </w:p>
    <w:p w14:paraId="2F7F85BC" w14:textId="77777777" w:rsidR="00AA705A" w:rsidRDefault="001E04C0" w:rsidP="0043200F">
      <w:pPr>
        <w:pStyle w:val="Titre2"/>
        <w:numPr>
          <w:ilvl w:val="1"/>
          <w:numId w:val="29"/>
        </w:numPr>
      </w:pPr>
      <w:r>
        <w:t xml:space="preserve">Article 10 - </w:t>
      </w:r>
      <w:r w:rsidR="00850AAC">
        <w:t>Membres du conseil d’administration</w:t>
      </w:r>
    </w:p>
    <w:p w14:paraId="4A3A483A" w14:textId="77777777" w:rsidR="00043B62" w:rsidRDefault="008A1952" w:rsidP="002B267C">
      <w:pPr>
        <w:spacing w:after="200" w:line="276" w:lineRule="auto"/>
        <w:jc w:val="both"/>
        <w:rPr>
          <w:rFonts w:ascii="Cambria" w:eastAsia="MS Mincho" w:hAnsi="Cambria" w:cs="Times New Roman"/>
          <w:lang w:eastAsia="ja-JP"/>
        </w:rPr>
      </w:pPr>
      <w:r w:rsidRPr="002B267C">
        <w:rPr>
          <w:rFonts w:ascii="Cambria" w:eastAsia="MS Mincho" w:hAnsi="Cambria" w:cs="Times New Roman"/>
          <w:lang w:eastAsia="ja-JP"/>
        </w:rPr>
        <w:t xml:space="preserve">L’association est dirigée par un conseil d’administration composé de </w:t>
      </w:r>
      <w:r w:rsidR="00043B62">
        <w:rPr>
          <w:rFonts w:ascii="Cambria" w:eastAsia="MS Mincho" w:hAnsi="Cambria" w:cs="Times New Roman"/>
          <w:lang w:eastAsia="ja-JP"/>
        </w:rPr>
        <w:t>cinq</w:t>
      </w:r>
      <w:r w:rsidR="008E0C96" w:rsidRPr="002B267C">
        <w:rPr>
          <w:rFonts w:ascii="Cambria" w:eastAsia="MS Mincho" w:hAnsi="Cambria" w:cs="Times New Roman"/>
          <w:lang w:eastAsia="ja-JP"/>
        </w:rPr>
        <w:t xml:space="preserve"> (</w:t>
      </w:r>
      <w:r w:rsidR="00043B62">
        <w:rPr>
          <w:rFonts w:ascii="Cambria" w:eastAsia="MS Mincho" w:hAnsi="Cambria" w:cs="Times New Roman"/>
          <w:lang w:eastAsia="ja-JP"/>
        </w:rPr>
        <w:t>5</w:t>
      </w:r>
      <w:r w:rsidR="008E0C96" w:rsidRPr="002B267C">
        <w:rPr>
          <w:rFonts w:ascii="Cambria" w:eastAsia="MS Mincho" w:hAnsi="Cambria" w:cs="Times New Roman"/>
          <w:lang w:eastAsia="ja-JP"/>
        </w:rPr>
        <w:t xml:space="preserve">) élus au moins et </w:t>
      </w:r>
      <w:r w:rsidR="00527484">
        <w:rPr>
          <w:rFonts w:ascii="Cambria" w:eastAsia="MS Mincho" w:hAnsi="Cambria" w:cs="Times New Roman"/>
          <w:lang w:eastAsia="ja-JP"/>
        </w:rPr>
        <w:t xml:space="preserve">de </w:t>
      </w:r>
      <w:r w:rsidR="00D6345F">
        <w:rPr>
          <w:rFonts w:ascii="Cambria" w:eastAsia="MS Mincho" w:hAnsi="Cambria" w:cs="Times New Roman"/>
          <w:lang w:eastAsia="ja-JP"/>
        </w:rPr>
        <w:t>quinze</w:t>
      </w:r>
      <w:r w:rsidRPr="002B267C">
        <w:rPr>
          <w:rFonts w:ascii="Cambria" w:eastAsia="MS Mincho" w:hAnsi="Cambria" w:cs="Times New Roman"/>
          <w:lang w:eastAsia="ja-JP"/>
        </w:rPr>
        <w:t xml:space="preserve"> (</w:t>
      </w:r>
      <w:r w:rsidR="00D6345F">
        <w:rPr>
          <w:rFonts w:ascii="Cambria" w:eastAsia="MS Mincho" w:hAnsi="Cambria" w:cs="Times New Roman"/>
          <w:lang w:eastAsia="ja-JP"/>
        </w:rPr>
        <w:t>15</w:t>
      </w:r>
      <w:r w:rsidRPr="002B267C">
        <w:rPr>
          <w:rFonts w:ascii="Cambria" w:eastAsia="MS Mincho" w:hAnsi="Cambria" w:cs="Times New Roman"/>
          <w:lang w:eastAsia="ja-JP"/>
        </w:rPr>
        <w:t>) pour trois (3) années par l’assemblée générale.</w:t>
      </w:r>
    </w:p>
    <w:p w14:paraId="38F1A520" w14:textId="77777777" w:rsidR="008A1952" w:rsidRPr="00043B62" w:rsidRDefault="00043B62" w:rsidP="00043B62">
      <w:pPr>
        <w:pStyle w:val="Paragraphedeliste"/>
        <w:numPr>
          <w:ilvl w:val="0"/>
          <w:numId w:val="41"/>
        </w:numPr>
        <w:spacing w:after="200" w:line="276" w:lineRule="auto"/>
        <w:jc w:val="both"/>
        <w:rPr>
          <w:rFonts w:ascii="Cambria" w:eastAsia="MS Mincho" w:hAnsi="Cambria" w:cs="Times New Roman"/>
          <w:lang w:eastAsia="ja-JP"/>
        </w:rPr>
      </w:pPr>
      <w:r w:rsidRPr="00043B62">
        <w:rPr>
          <w:rFonts w:ascii="Cambria" w:eastAsia="MS Mincho" w:hAnsi="Cambria" w:cs="Times New Roman"/>
          <w:lang w:eastAsia="ja-JP"/>
        </w:rPr>
        <w:t>Les trois (3) membres du bureau exécutif qui sont élus à l’assemblée générale en même temps que les autres membres du conseil</w:t>
      </w:r>
      <w:del w:id="289" w:author="Diallo Issaga (EXT)" w:date="2018-04-29T11:47:00Z">
        <w:r w:rsidRPr="00043B62" w:rsidDel="00476459">
          <w:rPr>
            <w:rFonts w:ascii="Cambria" w:eastAsia="MS Mincho" w:hAnsi="Cambria" w:cs="Times New Roman"/>
            <w:lang w:eastAsia="ja-JP"/>
          </w:rPr>
          <w:delText>.</w:delText>
        </w:r>
      </w:del>
      <w:r>
        <w:rPr>
          <w:rFonts w:ascii="Cambria" w:eastAsia="MS Mincho" w:hAnsi="Cambria" w:cs="Times New Roman"/>
          <w:lang w:eastAsia="ja-JP"/>
        </w:rPr>
        <w:t> ;</w:t>
      </w:r>
    </w:p>
    <w:p w14:paraId="29587E1D" w14:textId="77777777" w:rsidR="00043B62" w:rsidRDefault="00043B62" w:rsidP="00043B62">
      <w:pPr>
        <w:pStyle w:val="Paragraphedeliste"/>
        <w:numPr>
          <w:ilvl w:val="0"/>
          <w:numId w:val="41"/>
        </w:numPr>
        <w:spacing w:after="200" w:line="276" w:lineRule="auto"/>
        <w:jc w:val="both"/>
        <w:rPr>
          <w:rFonts w:ascii="Cambria" w:eastAsia="MS Mincho" w:hAnsi="Cambria" w:cs="Times New Roman"/>
          <w:lang w:eastAsia="ja-JP"/>
        </w:rPr>
      </w:pPr>
      <w:r w:rsidRPr="00043B62">
        <w:rPr>
          <w:rFonts w:ascii="Cambria" w:eastAsia="MS Mincho" w:hAnsi="Cambria" w:cs="Times New Roman"/>
          <w:lang w:eastAsia="ja-JP"/>
        </w:rPr>
        <w:t>Les deux (2) membres actifs</w:t>
      </w:r>
    </w:p>
    <w:p w14:paraId="42EAEEEF" w14:textId="77777777" w:rsidR="00043B62" w:rsidRDefault="00043B62" w:rsidP="00043B62">
      <w:pPr>
        <w:spacing w:after="200" w:line="276" w:lineRule="auto"/>
        <w:jc w:val="both"/>
        <w:rPr>
          <w:rFonts w:ascii="Cambria" w:eastAsia="MS Mincho" w:hAnsi="Cambria" w:cs="Times New Roman"/>
          <w:lang w:eastAsia="ja-JP"/>
        </w:rPr>
      </w:pPr>
      <w:r>
        <w:rPr>
          <w:rFonts w:ascii="Cambria" w:eastAsia="MS Mincho" w:hAnsi="Cambria" w:cs="Times New Roman"/>
          <w:lang w:eastAsia="ja-JP"/>
        </w:rPr>
        <w:t>L</w:t>
      </w:r>
      <w:r w:rsidRPr="001B7C0B">
        <w:rPr>
          <w:rFonts w:ascii="Cambria" w:eastAsia="MS Mincho" w:hAnsi="Cambria" w:cs="Times New Roman"/>
          <w:lang w:eastAsia="ja-JP"/>
        </w:rPr>
        <w:t xml:space="preserve">e </w:t>
      </w:r>
      <w:r w:rsidRPr="002B267C">
        <w:rPr>
          <w:rFonts w:ascii="Cambria" w:eastAsia="MS Mincho" w:hAnsi="Cambria" w:cs="Times New Roman"/>
          <w:lang w:eastAsia="ja-JP"/>
        </w:rPr>
        <w:t xml:space="preserve">conseil d’administration </w:t>
      </w:r>
      <w:r w:rsidRPr="001B7C0B">
        <w:rPr>
          <w:rFonts w:ascii="Cambria" w:eastAsia="MS Mincho" w:hAnsi="Cambria" w:cs="Times New Roman"/>
          <w:lang w:eastAsia="ja-JP"/>
        </w:rPr>
        <w:t>doit être représentatif des membres actifs</w:t>
      </w:r>
      <w:r>
        <w:rPr>
          <w:rFonts w:ascii="Cambria" w:eastAsia="MS Mincho" w:hAnsi="Cambria" w:cs="Times New Roman"/>
          <w:lang w:eastAsia="ja-JP"/>
        </w:rPr>
        <w:t>.</w:t>
      </w:r>
    </w:p>
    <w:p w14:paraId="49DD1CD7" w14:textId="77777777" w:rsidR="00043B62" w:rsidRPr="002B267C" w:rsidRDefault="00D6345F" w:rsidP="002B267C">
      <w:pPr>
        <w:spacing w:after="200" w:line="276" w:lineRule="auto"/>
        <w:jc w:val="both"/>
        <w:rPr>
          <w:rFonts w:ascii="Cambria" w:eastAsia="MS Mincho" w:hAnsi="Cambria" w:cs="Times New Roman"/>
          <w:lang w:eastAsia="ja-JP"/>
        </w:rPr>
      </w:pPr>
      <w:r w:rsidRPr="00D6345F">
        <w:rPr>
          <w:rFonts w:ascii="Cambria" w:eastAsia="MS Mincho" w:hAnsi="Cambria" w:cs="Times New Roman"/>
          <w:lang w:eastAsia="ja-JP"/>
        </w:rPr>
        <w:t xml:space="preserve">Ce </w:t>
      </w:r>
      <w:r w:rsidRPr="002B267C">
        <w:rPr>
          <w:rFonts w:ascii="Cambria" w:eastAsia="MS Mincho" w:hAnsi="Cambria" w:cs="Times New Roman"/>
          <w:lang w:eastAsia="ja-JP"/>
        </w:rPr>
        <w:t>conseil</w:t>
      </w:r>
      <w:r w:rsidRPr="00D6345F">
        <w:rPr>
          <w:rFonts w:ascii="Cambria" w:eastAsia="MS Mincho" w:hAnsi="Cambria" w:cs="Times New Roman"/>
          <w:lang w:eastAsia="ja-JP"/>
        </w:rPr>
        <w:t xml:space="preserve">, une fois nommé, pourra décider d'élargir sa composition en nommant un vice-président, un secrétaire </w:t>
      </w:r>
      <w:r w:rsidR="00043B62" w:rsidRPr="00D6345F">
        <w:rPr>
          <w:rFonts w:ascii="Cambria" w:eastAsia="MS Mincho" w:hAnsi="Cambria" w:cs="Times New Roman"/>
          <w:lang w:eastAsia="ja-JP"/>
        </w:rPr>
        <w:t>à l’information et à la communication</w:t>
      </w:r>
      <w:r w:rsidRPr="00D6345F">
        <w:rPr>
          <w:rFonts w:ascii="Cambria" w:eastAsia="MS Mincho" w:hAnsi="Cambria" w:cs="Times New Roman"/>
          <w:lang w:eastAsia="ja-JP"/>
        </w:rPr>
        <w:t xml:space="preserve">, un </w:t>
      </w:r>
      <w:r w:rsidR="00043B62" w:rsidRPr="00D6345F">
        <w:rPr>
          <w:rFonts w:ascii="Cambria" w:eastAsia="MS Mincho" w:hAnsi="Cambria" w:cs="Times New Roman"/>
          <w:lang w:eastAsia="ja-JP"/>
        </w:rPr>
        <w:t>secrétaire à l’éducation </w:t>
      </w:r>
      <w:r w:rsidRPr="00D6345F">
        <w:rPr>
          <w:rFonts w:ascii="Cambria" w:eastAsia="MS Mincho" w:hAnsi="Cambria" w:cs="Times New Roman"/>
          <w:lang w:eastAsia="ja-JP"/>
        </w:rPr>
        <w:t>et autant de suppléants qu'il jugera nécessaire pour la bonne administration de l'association.</w:t>
      </w:r>
    </w:p>
    <w:p w14:paraId="42A85207" w14:textId="77777777" w:rsidR="008E0C96" w:rsidRPr="0043200F" w:rsidRDefault="001E04C0" w:rsidP="0043200F">
      <w:pPr>
        <w:pStyle w:val="Titre2"/>
        <w:numPr>
          <w:ilvl w:val="1"/>
          <w:numId w:val="29"/>
        </w:numPr>
      </w:pPr>
      <w:r>
        <w:t xml:space="preserve">Article 11 - </w:t>
      </w:r>
      <w:r w:rsidR="00943147" w:rsidRPr="0043200F">
        <w:t>Conditions d’éligibilité au conseil d’a</w:t>
      </w:r>
      <w:r w:rsidR="008E0C96" w:rsidRPr="0043200F">
        <w:t xml:space="preserve">dministration </w:t>
      </w:r>
    </w:p>
    <w:p w14:paraId="4E5F9BED" w14:textId="77777777" w:rsidR="00083D51" w:rsidRPr="002B267C" w:rsidRDefault="00083D51" w:rsidP="002B267C">
      <w:pPr>
        <w:spacing w:after="200" w:line="276" w:lineRule="auto"/>
        <w:jc w:val="both"/>
        <w:rPr>
          <w:rFonts w:ascii="Cambria" w:eastAsia="MS Mincho" w:hAnsi="Cambria" w:cs="Times New Roman"/>
          <w:lang w:eastAsia="ja-JP"/>
        </w:rPr>
      </w:pPr>
      <w:r w:rsidRPr="002B267C">
        <w:rPr>
          <w:rFonts w:ascii="Cambria" w:eastAsia="MS Mincho" w:hAnsi="Cambria" w:cs="Times New Roman"/>
          <w:lang w:eastAsia="ja-JP"/>
        </w:rPr>
        <w:t>Est éligible au conseil d’administration, les m</w:t>
      </w:r>
      <w:r w:rsidR="008E0C96" w:rsidRPr="002B267C">
        <w:rPr>
          <w:rFonts w:ascii="Cambria" w:eastAsia="MS Mincho" w:hAnsi="Cambria" w:cs="Times New Roman"/>
          <w:lang w:eastAsia="ja-JP"/>
        </w:rPr>
        <w:t>embres adhérents ou membres du conseil d’a</w:t>
      </w:r>
      <w:r w:rsidRPr="002B267C">
        <w:rPr>
          <w:rFonts w:ascii="Cambria" w:eastAsia="MS Mincho" w:hAnsi="Cambria" w:cs="Times New Roman"/>
          <w:lang w:eastAsia="ja-JP"/>
        </w:rPr>
        <w:t xml:space="preserve">dministration sortant qui remplissent les conditions suivantes : </w:t>
      </w:r>
    </w:p>
    <w:p w14:paraId="44EDB494" w14:textId="5891545B" w:rsidR="00083D51" w:rsidRPr="0043200F" w:rsidRDefault="00083D51" w:rsidP="0043200F">
      <w:pPr>
        <w:pStyle w:val="Paragraphedeliste"/>
        <w:numPr>
          <w:ilvl w:val="0"/>
          <w:numId w:val="31"/>
        </w:numPr>
        <w:spacing w:after="200" w:line="276" w:lineRule="auto"/>
        <w:jc w:val="both"/>
        <w:rPr>
          <w:rFonts w:ascii="Cambria" w:eastAsia="MS Mincho" w:hAnsi="Cambria" w:cs="Times New Roman"/>
          <w:lang w:eastAsia="ja-JP"/>
        </w:rPr>
      </w:pPr>
      <w:r w:rsidRPr="0043200F">
        <w:rPr>
          <w:rFonts w:ascii="Cambria" w:eastAsia="MS Mincho" w:hAnsi="Cambria" w:cs="Times New Roman"/>
          <w:lang w:eastAsia="ja-JP"/>
        </w:rPr>
        <w:t>Etre membre adhérent depuis 3 ans au moins (</w:t>
      </w:r>
      <w:ins w:id="290" w:author="Diallo Issaga (EXT)" w:date="2018-04-29T12:02:00Z">
        <w:r w:rsidR="0048541F">
          <w:rPr>
            <w:rFonts w:ascii="Cambria" w:eastAsia="MS Mincho" w:hAnsi="Cambria" w:cs="Times New Roman"/>
            <w:lang w:eastAsia="ja-JP"/>
          </w:rPr>
          <w:t>applicable après trois années d</w:t>
        </w:r>
      </w:ins>
      <w:ins w:id="291" w:author="Diallo Issaga (EXT)" w:date="2018-04-29T12:03:00Z">
        <w:r w:rsidR="0048541F">
          <w:rPr>
            <w:rFonts w:ascii="Cambria" w:eastAsia="MS Mincho" w:hAnsi="Cambria" w:cs="Times New Roman"/>
            <w:lang w:eastAsia="ja-JP"/>
          </w:rPr>
          <w:t>’existence</w:t>
        </w:r>
      </w:ins>
      <w:del w:id="292" w:author="Diallo Issaga (EXT)" w:date="2018-04-29T12:02:00Z">
        <w:r w:rsidRPr="0043200F" w:rsidDel="0048541F">
          <w:rPr>
            <w:rFonts w:ascii="Cambria" w:eastAsia="MS Mincho" w:hAnsi="Cambria" w:cs="Times New Roman"/>
            <w:lang w:eastAsia="ja-JP"/>
          </w:rPr>
          <w:delText>exclue de la première assemblée</w:delText>
        </w:r>
      </w:del>
      <w:r w:rsidRPr="0043200F">
        <w:rPr>
          <w:rFonts w:ascii="Cambria" w:eastAsia="MS Mincho" w:hAnsi="Cambria" w:cs="Times New Roman"/>
          <w:lang w:eastAsia="ja-JP"/>
        </w:rPr>
        <w:t>)</w:t>
      </w:r>
    </w:p>
    <w:p w14:paraId="6E3577AA" w14:textId="77777777" w:rsidR="00083D51" w:rsidRPr="0043200F" w:rsidRDefault="00083D51" w:rsidP="0043200F">
      <w:pPr>
        <w:pStyle w:val="Paragraphedeliste"/>
        <w:numPr>
          <w:ilvl w:val="0"/>
          <w:numId w:val="31"/>
        </w:numPr>
        <w:spacing w:after="200" w:line="276" w:lineRule="auto"/>
        <w:jc w:val="both"/>
        <w:rPr>
          <w:rFonts w:ascii="Cambria" w:eastAsia="MS Mincho" w:hAnsi="Cambria" w:cs="Times New Roman"/>
          <w:lang w:eastAsia="ja-JP"/>
        </w:rPr>
      </w:pPr>
      <w:r w:rsidRPr="0043200F">
        <w:rPr>
          <w:rFonts w:ascii="Cambria" w:eastAsia="MS Mincho" w:hAnsi="Cambria" w:cs="Times New Roman"/>
          <w:lang w:eastAsia="ja-JP"/>
        </w:rPr>
        <w:t xml:space="preserve">Etre à jours de ses cotisations </w:t>
      </w:r>
    </w:p>
    <w:p w14:paraId="143CB629" w14:textId="2274BC4C" w:rsidR="006720C1" w:rsidRPr="0043200F" w:rsidRDefault="00083D51" w:rsidP="0043200F">
      <w:pPr>
        <w:pStyle w:val="Paragraphedeliste"/>
        <w:numPr>
          <w:ilvl w:val="0"/>
          <w:numId w:val="31"/>
        </w:numPr>
        <w:spacing w:after="200" w:line="276" w:lineRule="auto"/>
        <w:jc w:val="both"/>
        <w:rPr>
          <w:rFonts w:ascii="Cambria" w:eastAsia="MS Mincho" w:hAnsi="Cambria" w:cs="Times New Roman"/>
          <w:lang w:eastAsia="ja-JP"/>
        </w:rPr>
      </w:pPr>
      <w:r w:rsidRPr="0043200F">
        <w:rPr>
          <w:rFonts w:ascii="Cambria" w:eastAsia="MS Mincho" w:hAnsi="Cambria" w:cs="Times New Roman"/>
          <w:lang w:eastAsia="ja-JP"/>
        </w:rPr>
        <w:t xml:space="preserve">Avoir </w:t>
      </w:r>
      <w:r w:rsidR="00043B62">
        <w:rPr>
          <w:rFonts w:ascii="Cambria" w:eastAsia="MS Mincho" w:hAnsi="Cambria" w:cs="Times New Roman"/>
          <w:lang w:eastAsia="ja-JP"/>
        </w:rPr>
        <w:t>notifié</w:t>
      </w:r>
      <w:r w:rsidRPr="0043200F">
        <w:rPr>
          <w:rFonts w:ascii="Cambria" w:eastAsia="MS Mincho" w:hAnsi="Cambria" w:cs="Times New Roman"/>
          <w:lang w:eastAsia="ja-JP"/>
        </w:rPr>
        <w:t xml:space="preserve"> sa candidature à l’élection </w:t>
      </w:r>
      <w:ins w:id="293" w:author="Diallo Issaga (EXT)" w:date="2018-04-29T11:48:00Z">
        <w:r w:rsidR="00476459">
          <w:rPr>
            <w:rFonts w:ascii="Cambria" w:eastAsia="MS Mincho" w:hAnsi="Cambria" w:cs="Times New Roman"/>
            <w:lang w:eastAsia="ja-JP"/>
          </w:rPr>
          <w:t>d</w:t>
        </w:r>
      </w:ins>
      <w:del w:id="294" w:author="Diallo Issaga (EXT)" w:date="2018-04-29T11:48:00Z">
        <w:r w:rsidRPr="0043200F" w:rsidDel="00476459">
          <w:rPr>
            <w:rFonts w:ascii="Cambria" w:eastAsia="MS Mincho" w:hAnsi="Cambria" w:cs="Times New Roman"/>
            <w:lang w:eastAsia="ja-JP"/>
          </w:rPr>
          <w:delText>a</w:delText>
        </w:r>
      </w:del>
      <w:r w:rsidRPr="0043200F">
        <w:rPr>
          <w:rFonts w:ascii="Cambria" w:eastAsia="MS Mincho" w:hAnsi="Cambria" w:cs="Times New Roman"/>
          <w:lang w:eastAsia="ja-JP"/>
        </w:rPr>
        <w:t>u conseil d’administration</w:t>
      </w:r>
      <w:del w:id="295" w:author="Diallo Issaga (EXT)" w:date="2018-04-29T11:48:00Z">
        <w:r w:rsidRPr="0043200F" w:rsidDel="00476459">
          <w:rPr>
            <w:rFonts w:ascii="Cambria" w:eastAsia="MS Mincho" w:hAnsi="Cambria" w:cs="Times New Roman"/>
            <w:lang w:eastAsia="ja-JP"/>
          </w:rPr>
          <w:delText xml:space="preserve"> par écrit </w:delText>
        </w:r>
        <w:r w:rsidR="00117685" w:rsidRPr="0043200F" w:rsidDel="00476459">
          <w:rPr>
            <w:rFonts w:ascii="Cambria" w:eastAsia="MS Mincho" w:hAnsi="Cambria" w:cs="Times New Roman"/>
            <w:lang w:eastAsia="ja-JP"/>
          </w:rPr>
          <w:delText>au b</w:delText>
        </w:r>
        <w:r w:rsidRPr="0043200F" w:rsidDel="00476459">
          <w:rPr>
            <w:rFonts w:ascii="Cambria" w:eastAsia="MS Mincho" w:hAnsi="Cambria" w:cs="Times New Roman"/>
            <w:lang w:eastAsia="ja-JP"/>
          </w:rPr>
          <w:delText>ureau</w:delText>
        </w:r>
      </w:del>
      <w:r w:rsidRPr="0043200F">
        <w:rPr>
          <w:rFonts w:ascii="Cambria" w:eastAsia="MS Mincho" w:hAnsi="Cambria" w:cs="Times New Roman"/>
          <w:lang w:eastAsia="ja-JP"/>
        </w:rPr>
        <w:t xml:space="preserve">, </w:t>
      </w:r>
      <w:r w:rsidR="00043B62">
        <w:rPr>
          <w:rFonts w:ascii="Cambria" w:eastAsia="MS Mincho" w:hAnsi="Cambria" w:cs="Times New Roman"/>
          <w:lang w:eastAsia="ja-JP"/>
        </w:rPr>
        <w:t>sept (7) jours</w:t>
      </w:r>
      <w:r w:rsidRPr="0043200F">
        <w:rPr>
          <w:rFonts w:ascii="Cambria" w:eastAsia="MS Mincho" w:hAnsi="Cambria" w:cs="Times New Roman"/>
          <w:lang w:eastAsia="ja-JP"/>
        </w:rPr>
        <w:t xml:space="preserve"> avant l’élection</w:t>
      </w:r>
    </w:p>
    <w:p w14:paraId="7825110B" w14:textId="77777777" w:rsidR="006720C1" w:rsidRPr="0043200F" w:rsidRDefault="00083D51" w:rsidP="0043200F">
      <w:pPr>
        <w:pStyle w:val="Paragraphedeliste"/>
        <w:numPr>
          <w:ilvl w:val="0"/>
          <w:numId w:val="31"/>
        </w:numPr>
        <w:spacing w:after="200" w:line="276" w:lineRule="auto"/>
        <w:jc w:val="both"/>
        <w:rPr>
          <w:rFonts w:ascii="Cambria" w:eastAsia="MS Mincho" w:hAnsi="Cambria" w:cs="Times New Roman"/>
          <w:lang w:eastAsia="ja-JP"/>
        </w:rPr>
      </w:pPr>
      <w:r w:rsidRPr="0043200F">
        <w:rPr>
          <w:rFonts w:ascii="Cambria" w:eastAsia="MS Mincho" w:hAnsi="Cambria" w:cs="Times New Roman"/>
          <w:lang w:eastAsia="ja-JP"/>
        </w:rPr>
        <w:t xml:space="preserve">Ne pas avoir fait l’objet d’une sanction disciplinaire au sein de l’association </w:t>
      </w:r>
    </w:p>
    <w:p w14:paraId="410BBE25" w14:textId="77777777" w:rsidR="00850AAC" w:rsidRPr="0043200F" w:rsidRDefault="001E04C0" w:rsidP="0043200F">
      <w:pPr>
        <w:pStyle w:val="Titre2"/>
        <w:numPr>
          <w:ilvl w:val="1"/>
          <w:numId w:val="29"/>
        </w:numPr>
      </w:pPr>
      <w:r>
        <w:t xml:space="preserve">Article 12 - </w:t>
      </w:r>
      <w:r w:rsidR="00850AAC" w:rsidRPr="0043200F">
        <w:t>Vacance du conseil d’administration</w:t>
      </w:r>
    </w:p>
    <w:p w14:paraId="7A8A61B0" w14:textId="77777777" w:rsidR="00117685" w:rsidRPr="002B267C" w:rsidRDefault="00117685" w:rsidP="002B267C">
      <w:pPr>
        <w:spacing w:after="200" w:line="276" w:lineRule="auto"/>
        <w:jc w:val="both"/>
        <w:rPr>
          <w:rFonts w:ascii="Cambria" w:eastAsia="MS Mincho" w:hAnsi="Cambria" w:cs="Times New Roman"/>
          <w:lang w:eastAsia="ja-JP"/>
        </w:rPr>
      </w:pPr>
      <w:r w:rsidRPr="002B267C">
        <w:rPr>
          <w:rFonts w:ascii="Cambria" w:eastAsia="MS Mincho" w:hAnsi="Cambria" w:cs="Times New Roman"/>
          <w:lang w:eastAsia="ja-JP"/>
        </w:rPr>
        <w:t xml:space="preserve">En cas de </w:t>
      </w:r>
      <w:r w:rsidR="00943147" w:rsidRPr="002B267C">
        <w:rPr>
          <w:rFonts w:ascii="Cambria" w:eastAsia="MS Mincho" w:hAnsi="Cambria" w:cs="Times New Roman"/>
          <w:lang w:eastAsia="ja-JP"/>
        </w:rPr>
        <w:t>vacances</w:t>
      </w:r>
      <w:r w:rsidR="00E01FC9" w:rsidRPr="002B267C">
        <w:rPr>
          <w:rFonts w:ascii="Cambria" w:eastAsia="MS Mincho" w:hAnsi="Cambria" w:cs="Times New Roman"/>
          <w:lang w:eastAsia="ja-JP"/>
        </w:rPr>
        <w:t>, le conseil pourvoit provisoirement au remplacement de ses membres. Il est procédé à leurs remplacements définitifs par la prochaine assemblée générale. Les pouvoirs des membres ainsi élus prennent fin à l’expiration du mandat des membres remplacés.</w:t>
      </w:r>
    </w:p>
    <w:p w14:paraId="29D28B62" w14:textId="77777777" w:rsidR="00850AAC" w:rsidRPr="0043200F" w:rsidRDefault="001E04C0" w:rsidP="0043200F">
      <w:pPr>
        <w:pStyle w:val="Titre2"/>
        <w:numPr>
          <w:ilvl w:val="1"/>
          <w:numId w:val="29"/>
        </w:numPr>
      </w:pPr>
      <w:r>
        <w:t xml:space="preserve">Article 13 - </w:t>
      </w:r>
      <w:r w:rsidR="00850AAC" w:rsidRPr="0043200F">
        <w:t>Pouvoirs du conseil d’administration</w:t>
      </w:r>
    </w:p>
    <w:p w14:paraId="0D39FE8E" w14:textId="77777777" w:rsidR="00043B62" w:rsidRDefault="00850AAC" w:rsidP="002B267C">
      <w:pPr>
        <w:spacing w:after="200" w:line="276" w:lineRule="auto"/>
        <w:jc w:val="both"/>
        <w:rPr>
          <w:rFonts w:ascii="Cambria" w:eastAsia="MS Mincho" w:hAnsi="Cambria" w:cs="Times New Roman"/>
          <w:lang w:eastAsia="ja-JP"/>
        </w:rPr>
      </w:pPr>
      <w:r w:rsidRPr="002B267C">
        <w:rPr>
          <w:rFonts w:ascii="Cambria" w:eastAsia="MS Mincho" w:hAnsi="Cambria" w:cs="Times New Roman"/>
          <w:lang w:eastAsia="ja-JP"/>
        </w:rPr>
        <w:t xml:space="preserve">Le conseil d’administration </w:t>
      </w:r>
      <w:r w:rsidR="00043B62">
        <w:rPr>
          <w:rFonts w:ascii="Cambria" w:eastAsia="MS Mincho" w:hAnsi="Cambria" w:cs="Times New Roman"/>
          <w:lang w:eastAsia="ja-JP"/>
        </w:rPr>
        <w:t xml:space="preserve">contrôle la mise en application </w:t>
      </w:r>
      <w:r w:rsidR="00E9742C">
        <w:rPr>
          <w:rFonts w:ascii="Cambria" w:eastAsia="MS Mincho" w:hAnsi="Cambria" w:cs="Times New Roman"/>
          <w:lang w:eastAsia="ja-JP"/>
        </w:rPr>
        <w:t>et l’exécution des décisions de l’assemblée générale.</w:t>
      </w:r>
    </w:p>
    <w:p w14:paraId="04E739CC" w14:textId="06471FE4" w:rsidR="00850AAC" w:rsidRPr="002B267C" w:rsidRDefault="00850AAC" w:rsidP="002B267C">
      <w:pPr>
        <w:spacing w:after="200" w:line="276" w:lineRule="auto"/>
        <w:jc w:val="both"/>
        <w:rPr>
          <w:rFonts w:ascii="Cambria" w:eastAsia="MS Mincho" w:hAnsi="Cambria" w:cs="Times New Roman"/>
          <w:lang w:eastAsia="ja-JP"/>
        </w:rPr>
      </w:pPr>
      <w:r w:rsidRPr="002B267C">
        <w:rPr>
          <w:rFonts w:ascii="Cambria" w:eastAsia="MS Mincho" w:hAnsi="Cambria" w:cs="Times New Roman"/>
          <w:lang w:eastAsia="ja-JP"/>
        </w:rPr>
        <w:t xml:space="preserve">Il détermine le montant </w:t>
      </w:r>
      <w:ins w:id="296" w:author="Diallo Issaga (EXT)" w:date="2018-04-29T12:04:00Z">
        <w:r w:rsidR="0095209C">
          <w:rPr>
            <w:rFonts w:ascii="Cambria" w:eastAsia="MS Mincho" w:hAnsi="Cambria" w:cs="Times New Roman"/>
            <w:lang w:eastAsia="ja-JP"/>
          </w:rPr>
          <w:t xml:space="preserve">des droits d’entrée et </w:t>
        </w:r>
      </w:ins>
      <w:r w:rsidRPr="002B267C">
        <w:rPr>
          <w:rFonts w:ascii="Cambria" w:eastAsia="MS Mincho" w:hAnsi="Cambria" w:cs="Times New Roman"/>
          <w:lang w:eastAsia="ja-JP"/>
        </w:rPr>
        <w:t>des cotisations</w:t>
      </w:r>
      <w:del w:id="297" w:author="Diallo Issaga (EXT)" w:date="2018-04-28T05:50:00Z">
        <w:r w:rsidRPr="002B267C" w:rsidDel="00593E50">
          <w:rPr>
            <w:rFonts w:ascii="Cambria" w:eastAsia="MS Mincho" w:hAnsi="Cambria" w:cs="Times New Roman"/>
            <w:lang w:eastAsia="ja-JP"/>
          </w:rPr>
          <w:delText xml:space="preserve"> annuelles</w:delText>
        </w:r>
      </w:del>
      <w:r w:rsidRPr="002B267C">
        <w:rPr>
          <w:rFonts w:ascii="Cambria" w:eastAsia="MS Mincho" w:hAnsi="Cambria" w:cs="Times New Roman"/>
          <w:lang w:eastAsia="ja-JP"/>
        </w:rPr>
        <w:t>. Il fixe le montant des services et des prestations de toute nature offert</w:t>
      </w:r>
      <w:ins w:id="298" w:author="Diallo Issaga (EXT)" w:date="2018-04-28T05:50:00Z">
        <w:r w:rsidR="00593E50">
          <w:rPr>
            <w:rFonts w:ascii="Cambria" w:eastAsia="MS Mincho" w:hAnsi="Cambria" w:cs="Times New Roman"/>
            <w:lang w:eastAsia="ja-JP"/>
          </w:rPr>
          <w:t>e</w:t>
        </w:r>
      </w:ins>
      <w:del w:id="299" w:author="Diallo Issaga (EXT)" w:date="2018-04-28T05:49:00Z">
        <w:r w:rsidRPr="002B267C" w:rsidDel="00593E50">
          <w:rPr>
            <w:rFonts w:ascii="Cambria" w:eastAsia="MS Mincho" w:hAnsi="Cambria" w:cs="Times New Roman"/>
            <w:lang w:eastAsia="ja-JP"/>
          </w:rPr>
          <w:delText>s</w:delText>
        </w:r>
      </w:del>
      <w:r w:rsidRPr="002B267C">
        <w:rPr>
          <w:rFonts w:ascii="Cambria" w:eastAsia="MS Mincho" w:hAnsi="Cambria" w:cs="Times New Roman"/>
          <w:lang w:eastAsia="ja-JP"/>
        </w:rPr>
        <w:t xml:space="preserve"> par l’association.</w:t>
      </w:r>
    </w:p>
    <w:p w14:paraId="35A10108" w14:textId="77777777" w:rsidR="00E9742C" w:rsidRDefault="00850AAC" w:rsidP="002B267C">
      <w:pPr>
        <w:spacing w:after="200" w:line="276" w:lineRule="auto"/>
        <w:jc w:val="both"/>
        <w:rPr>
          <w:rFonts w:ascii="Cambria" w:eastAsia="MS Mincho" w:hAnsi="Cambria" w:cs="Times New Roman"/>
          <w:lang w:eastAsia="ja-JP"/>
        </w:rPr>
      </w:pPr>
      <w:r w:rsidRPr="002B267C">
        <w:rPr>
          <w:rFonts w:ascii="Cambria" w:eastAsia="MS Mincho" w:hAnsi="Cambria" w:cs="Times New Roman"/>
          <w:lang w:eastAsia="ja-JP"/>
        </w:rPr>
        <w:t>Il est investi des pouvoirs les plus étendus pour administrer l’association, dans les limites de son obje</w:t>
      </w:r>
      <w:ins w:id="300" w:author="Diallo Issaga (EXT)" w:date="2018-04-28T05:50:00Z">
        <w:r w:rsidR="00593E50">
          <w:rPr>
            <w:rFonts w:ascii="Cambria" w:eastAsia="MS Mincho" w:hAnsi="Cambria" w:cs="Times New Roman"/>
            <w:lang w:eastAsia="ja-JP"/>
          </w:rPr>
          <w:t>c</w:t>
        </w:r>
      </w:ins>
      <w:r w:rsidRPr="002B267C">
        <w:rPr>
          <w:rFonts w:ascii="Cambria" w:eastAsia="MS Mincho" w:hAnsi="Cambria" w:cs="Times New Roman"/>
          <w:lang w:eastAsia="ja-JP"/>
        </w:rPr>
        <w:t>t</w:t>
      </w:r>
      <w:ins w:id="301" w:author="Diallo Issaga (EXT)" w:date="2018-04-28T05:50:00Z">
        <w:r w:rsidR="00593E50">
          <w:rPr>
            <w:rFonts w:ascii="Cambria" w:eastAsia="MS Mincho" w:hAnsi="Cambria" w:cs="Times New Roman"/>
            <w:lang w:eastAsia="ja-JP"/>
          </w:rPr>
          <w:t>if</w:t>
        </w:r>
      </w:ins>
      <w:r w:rsidRPr="002B267C">
        <w:rPr>
          <w:rFonts w:ascii="Cambria" w:eastAsia="MS Mincho" w:hAnsi="Cambria" w:cs="Times New Roman"/>
          <w:lang w:eastAsia="ja-JP"/>
        </w:rPr>
        <w:t xml:space="preserve"> et sous réserve</w:t>
      </w:r>
      <w:del w:id="302" w:author="Diallo Issaga (EXT)" w:date="2018-04-28T05:50:00Z">
        <w:r w:rsidRPr="002B267C" w:rsidDel="00593E50">
          <w:rPr>
            <w:rFonts w:ascii="Cambria" w:eastAsia="MS Mincho" w:hAnsi="Cambria" w:cs="Times New Roman"/>
            <w:lang w:eastAsia="ja-JP"/>
          </w:rPr>
          <w:delText>s</w:delText>
        </w:r>
      </w:del>
      <w:r w:rsidRPr="002B267C">
        <w:rPr>
          <w:rFonts w:ascii="Cambria" w:eastAsia="MS Mincho" w:hAnsi="Cambria" w:cs="Times New Roman"/>
          <w:lang w:eastAsia="ja-JP"/>
        </w:rPr>
        <w:t xml:space="preserve"> des pouvoirs attribués à l’assemblée générale. </w:t>
      </w:r>
    </w:p>
    <w:p w14:paraId="7CB1530A" w14:textId="77777777" w:rsidR="00850AAC" w:rsidRPr="002B267C" w:rsidRDefault="00850AAC" w:rsidP="002B267C">
      <w:pPr>
        <w:spacing w:after="200" w:line="276" w:lineRule="auto"/>
        <w:jc w:val="both"/>
        <w:rPr>
          <w:rFonts w:ascii="Cambria" w:eastAsia="MS Mincho" w:hAnsi="Cambria" w:cs="Times New Roman"/>
          <w:lang w:eastAsia="ja-JP"/>
        </w:rPr>
      </w:pPr>
      <w:r w:rsidRPr="002B267C">
        <w:rPr>
          <w:rFonts w:ascii="Cambria" w:eastAsia="MS Mincho" w:hAnsi="Cambria" w:cs="Times New Roman"/>
          <w:lang w:eastAsia="ja-JP"/>
        </w:rPr>
        <w:lastRenderedPageBreak/>
        <w:t>Il gère le patrimoine de l’association et le personnel.</w:t>
      </w:r>
    </w:p>
    <w:p w14:paraId="39CB9D3F" w14:textId="77777777" w:rsidR="00850AAC" w:rsidRPr="002B267C" w:rsidRDefault="00850AAC" w:rsidP="002B267C">
      <w:pPr>
        <w:spacing w:after="200" w:line="276" w:lineRule="auto"/>
        <w:jc w:val="both"/>
        <w:rPr>
          <w:rFonts w:ascii="Cambria" w:eastAsia="MS Mincho" w:hAnsi="Cambria" w:cs="Times New Roman"/>
          <w:lang w:eastAsia="ja-JP"/>
        </w:rPr>
      </w:pPr>
      <w:r w:rsidRPr="002B267C">
        <w:rPr>
          <w:rFonts w:ascii="Cambria" w:eastAsia="MS Mincho" w:hAnsi="Cambria" w:cs="Times New Roman"/>
          <w:lang w:eastAsia="ja-JP"/>
        </w:rPr>
        <w:t>Il peut déléguer toutes ou en partie de ses attributions au bureau.</w:t>
      </w:r>
    </w:p>
    <w:p w14:paraId="535C420B" w14:textId="77777777" w:rsidR="00593E50" w:rsidRDefault="00850AAC" w:rsidP="002B267C">
      <w:pPr>
        <w:spacing w:after="200" w:line="276" w:lineRule="auto"/>
        <w:jc w:val="both"/>
        <w:rPr>
          <w:ins w:id="303" w:author="Diallo Issaga (EXT)" w:date="2018-04-28T05:52:00Z"/>
          <w:rFonts w:ascii="Cambria" w:eastAsia="MS Mincho" w:hAnsi="Cambria" w:cs="Times New Roman"/>
          <w:lang w:eastAsia="ja-JP"/>
        </w:rPr>
      </w:pPr>
      <w:r w:rsidRPr="002B267C">
        <w:rPr>
          <w:rFonts w:ascii="Cambria" w:eastAsia="MS Mincho" w:hAnsi="Cambria" w:cs="Times New Roman"/>
          <w:lang w:eastAsia="ja-JP"/>
        </w:rPr>
        <w:t xml:space="preserve">Il se prononce sur les admissions </w:t>
      </w:r>
      <w:del w:id="304" w:author="Diallo Issaga (EXT)" w:date="2018-04-28T05:51:00Z">
        <w:r w:rsidRPr="002B267C" w:rsidDel="00593E50">
          <w:rPr>
            <w:rFonts w:ascii="Cambria" w:eastAsia="MS Mincho" w:hAnsi="Cambria" w:cs="Times New Roman"/>
            <w:lang w:eastAsia="ja-JP"/>
          </w:rPr>
          <w:delText xml:space="preserve">de membre de </w:delText>
        </w:r>
      </w:del>
      <w:ins w:id="305" w:author="Diallo Issaga (EXT)" w:date="2018-04-28T05:51:00Z">
        <w:r w:rsidR="00593E50">
          <w:rPr>
            <w:rFonts w:ascii="Cambria" w:eastAsia="MS Mincho" w:hAnsi="Cambria" w:cs="Times New Roman"/>
            <w:lang w:eastAsia="ja-JP"/>
          </w:rPr>
          <w:t xml:space="preserve"> à </w:t>
        </w:r>
      </w:ins>
      <w:r w:rsidRPr="002B267C">
        <w:rPr>
          <w:rFonts w:ascii="Cambria" w:eastAsia="MS Mincho" w:hAnsi="Cambria" w:cs="Times New Roman"/>
          <w:lang w:eastAsia="ja-JP"/>
        </w:rPr>
        <w:t xml:space="preserve">l’association. </w:t>
      </w:r>
    </w:p>
    <w:p w14:paraId="155E76C4" w14:textId="77777777" w:rsidR="00850AAC" w:rsidRPr="002B267C" w:rsidRDefault="00850AAC" w:rsidP="002B267C">
      <w:pPr>
        <w:spacing w:after="200" w:line="276" w:lineRule="auto"/>
        <w:jc w:val="both"/>
        <w:rPr>
          <w:rFonts w:ascii="Cambria" w:eastAsia="MS Mincho" w:hAnsi="Cambria" w:cs="Times New Roman"/>
          <w:lang w:eastAsia="ja-JP"/>
        </w:rPr>
      </w:pPr>
      <w:r w:rsidRPr="002B267C">
        <w:rPr>
          <w:rFonts w:ascii="Cambria" w:eastAsia="MS Mincho" w:hAnsi="Cambria" w:cs="Times New Roman"/>
          <w:lang w:eastAsia="ja-JP"/>
        </w:rPr>
        <w:t xml:space="preserve">Il se prononce </w:t>
      </w:r>
      <w:del w:id="306" w:author="Diallo Issaga (EXT)" w:date="2018-04-28T05:52:00Z">
        <w:r w:rsidRPr="002B267C" w:rsidDel="00593E50">
          <w:rPr>
            <w:rFonts w:ascii="Cambria" w:eastAsia="MS Mincho" w:hAnsi="Cambria" w:cs="Times New Roman"/>
            <w:lang w:eastAsia="ja-JP"/>
          </w:rPr>
          <w:delText xml:space="preserve">également </w:delText>
        </w:r>
      </w:del>
      <w:r w:rsidRPr="002B267C">
        <w:rPr>
          <w:rFonts w:ascii="Cambria" w:eastAsia="MS Mincho" w:hAnsi="Cambria" w:cs="Times New Roman"/>
          <w:lang w:eastAsia="ja-JP"/>
        </w:rPr>
        <w:t xml:space="preserve">sur les mesures de radiation et d’exclusion des membres. </w:t>
      </w:r>
    </w:p>
    <w:p w14:paraId="63FEFDB7" w14:textId="772AB19C" w:rsidR="00850AAC" w:rsidRPr="002B267C" w:rsidRDefault="00850AAC" w:rsidP="002B267C">
      <w:pPr>
        <w:spacing w:after="200" w:line="276" w:lineRule="auto"/>
        <w:jc w:val="both"/>
        <w:rPr>
          <w:rFonts w:ascii="Cambria" w:eastAsia="MS Mincho" w:hAnsi="Cambria" w:cs="Times New Roman"/>
          <w:lang w:eastAsia="ja-JP"/>
        </w:rPr>
      </w:pPr>
      <w:r w:rsidRPr="002B267C">
        <w:rPr>
          <w:rFonts w:ascii="Cambria" w:eastAsia="MS Mincho" w:hAnsi="Cambria" w:cs="Times New Roman"/>
          <w:lang w:eastAsia="ja-JP"/>
        </w:rPr>
        <w:t xml:space="preserve">Il contrôle la gestion des membres du bureau qui doivent lui rendre compte de </w:t>
      </w:r>
      <w:del w:id="307" w:author="Diallo Issaga (EXT)" w:date="2018-04-28T05:52:00Z">
        <w:r w:rsidRPr="002B267C" w:rsidDel="00593E50">
          <w:rPr>
            <w:rFonts w:ascii="Cambria" w:eastAsia="MS Mincho" w:hAnsi="Cambria" w:cs="Times New Roman"/>
            <w:lang w:eastAsia="ja-JP"/>
          </w:rPr>
          <w:delText xml:space="preserve">son </w:delText>
        </w:r>
      </w:del>
      <w:ins w:id="308" w:author="Diallo Issaga (EXT)" w:date="2018-04-28T05:52:00Z">
        <w:r w:rsidR="00593E50">
          <w:rPr>
            <w:rFonts w:ascii="Cambria" w:eastAsia="MS Mincho" w:hAnsi="Cambria" w:cs="Times New Roman"/>
            <w:lang w:eastAsia="ja-JP"/>
          </w:rPr>
          <w:t>leurs</w:t>
        </w:r>
        <w:r w:rsidR="00593E50" w:rsidRPr="002B267C">
          <w:rPr>
            <w:rFonts w:ascii="Cambria" w:eastAsia="MS Mincho" w:hAnsi="Cambria" w:cs="Times New Roman"/>
            <w:lang w:eastAsia="ja-JP"/>
          </w:rPr>
          <w:t xml:space="preserve"> </w:t>
        </w:r>
      </w:ins>
      <w:r w:rsidRPr="002B267C">
        <w:rPr>
          <w:rFonts w:ascii="Cambria" w:eastAsia="MS Mincho" w:hAnsi="Cambria" w:cs="Times New Roman"/>
          <w:lang w:eastAsia="ja-JP"/>
        </w:rPr>
        <w:t>activité</w:t>
      </w:r>
      <w:ins w:id="309" w:author="Diallo Issaga (EXT)" w:date="2018-04-28T05:52:00Z">
        <w:r w:rsidR="00593E50">
          <w:rPr>
            <w:rFonts w:ascii="Cambria" w:eastAsia="MS Mincho" w:hAnsi="Cambria" w:cs="Times New Roman"/>
            <w:lang w:eastAsia="ja-JP"/>
          </w:rPr>
          <w:t>s</w:t>
        </w:r>
      </w:ins>
      <w:r w:rsidRPr="002B267C">
        <w:rPr>
          <w:rFonts w:ascii="Cambria" w:eastAsia="MS Mincho" w:hAnsi="Cambria" w:cs="Times New Roman"/>
          <w:lang w:eastAsia="ja-JP"/>
        </w:rPr>
        <w:t xml:space="preserve"> à l’occasion </w:t>
      </w:r>
      <w:del w:id="310" w:author="Diallo Issaga (EXT)" w:date="2018-04-28T05:53:00Z">
        <w:r w:rsidRPr="002B267C" w:rsidDel="005C0494">
          <w:rPr>
            <w:rFonts w:ascii="Cambria" w:eastAsia="MS Mincho" w:hAnsi="Cambria" w:cs="Times New Roman"/>
            <w:lang w:eastAsia="ja-JP"/>
          </w:rPr>
          <w:delText>de ces</w:delText>
        </w:r>
      </w:del>
      <w:del w:id="311" w:author="Diallo Issaga (EXT)" w:date="2018-04-29T11:49:00Z">
        <w:r w:rsidRPr="002B267C" w:rsidDel="00476459">
          <w:rPr>
            <w:rFonts w:ascii="Cambria" w:eastAsia="MS Mincho" w:hAnsi="Cambria" w:cs="Times New Roman"/>
            <w:lang w:eastAsia="ja-JP"/>
          </w:rPr>
          <w:delText xml:space="preserve"> réunions</w:delText>
        </w:r>
      </w:del>
      <w:ins w:id="312" w:author="Diallo Issaga (EXT)" w:date="2018-04-29T11:49:00Z">
        <w:r w:rsidR="00476459">
          <w:rPr>
            <w:rFonts w:ascii="Cambria" w:eastAsia="MS Mincho" w:hAnsi="Cambria" w:cs="Times New Roman"/>
            <w:lang w:eastAsia="ja-JP"/>
          </w:rPr>
          <w:t xml:space="preserve">des </w:t>
        </w:r>
        <w:r w:rsidR="00476459" w:rsidRPr="002B267C">
          <w:rPr>
            <w:rFonts w:ascii="Cambria" w:eastAsia="MS Mincho" w:hAnsi="Cambria" w:cs="Times New Roman"/>
            <w:lang w:eastAsia="ja-JP"/>
          </w:rPr>
          <w:t>réunions</w:t>
        </w:r>
      </w:ins>
      <w:r w:rsidRPr="002B267C">
        <w:rPr>
          <w:rFonts w:ascii="Cambria" w:eastAsia="MS Mincho" w:hAnsi="Cambria" w:cs="Times New Roman"/>
          <w:lang w:eastAsia="ja-JP"/>
        </w:rPr>
        <w:t>.</w:t>
      </w:r>
    </w:p>
    <w:p w14:paraId="48583E61" w14:textId="77777777" w:rsidR="00E01FC9" w:rsidRDefault="001E04C0" w:rsidP="00025374">
      <w:pPr>
        <w:pStyle w:val="Titre2"/>
        <w:numPr>
          <w:ilvl w:val="1"/>
          <w:numId w:val="29"/>
        </w:numPr>
      </w:pPr>
      <w:r>
        <w:t xml:space="preserve">Article 14 - </w:t>
      </w:r>
      <w:r w:rsidR="00E01FC9" w:rsidRPr="00E9742C">
        <w:t>Réunion du conseil d'administration et du bureau</w:t>
      </w:r>
    </w:p>
    <w:p w14:paraId="7C5DF477" w14:textId="77777777" w:rsidR="001E04C0" w:rsidRDefault="001E04C0" w:rsidP="00E9742C">
      <w:pPr>
        <w:spacing w:after="200" w:line="276" w:lineRule="auto"/>
        <w:jc w:val="both"/>
        <w:rPr>
          <w:rFonts w:ascii="Cambria" w:eastAsia="MS Mincho" w:hAnsi="Cambria" w:cs="Times New Roman"/>
          <w:lang w:eastAsia="ja-JP"/>
        </w:rPr>
      </w:pPr>
      <w:r w:rsidRPr="00025374">
        <w:rPr>
          <w:rFonts w:ascii="Cambria" w:eastAsia="MS Mincho" w:hAnsi="Cambria" w:cs="Times New Roman"/>
          <w:lang w:eastAsia="ja-JP"/>
        </w:rPr>
        <w:t xml:space="preserve">Le conseil d’administration </w:t>
      </w:r>
      <w:r>
        <w:rPr>
          <w:rFonts w:ascii="Cambria" w:eastAsia="MS Mincho" w:hAnsi="Cambria" w:cs="Times New Roman"/>
          <w:lang w:eastAsia="ja-JP"/>
        </w:rPr>
        <w:t>est présidé par le président de l’association.</w:t>
      </w:r>
    </w:p>
    <w:p w14:paraId="3B786248" w14:textId="662D4A6D" w:rsidR="001E04C0" w:rsidRDefault="001E04C0" w:rsidP="00E9742C">
      <w:pPr>
        <w:spacing w:after="200" w:line="276" w:lineRule="auto"/>
        <w:jc w:val="both"/>
        <w:rPr>
          <w:rFonts w:ascii="Cambria" w:eastAsia="MS Mincho" w:hAnsi="Cambria" w:cs="Times New Roman"/>
          <w:lang w:eastAsia="ja-JP"/>
        </w:rPr>
      </w:pPr>
      <w:r w:rsidRPr="00025374">
        <w:rPr>
          <w:rFonts w:ascii="Cambria" w:eastAsia="MS Mincho" w:hAnsi="Cambria" w:cs="Times New Roman"/>
          <w:lang w:eastAsia="ja-JP"/>
        </w:rPr>
        <w:t xml:space="preserve">Le conseil d’administration </w:t>
      </w:r>
      <w:r>
        <w:rPr>
          <w:rFonts w:ascii="Cambria" w:eastAsia="MS Mincho" w:hAnsi="Cambria" w:cs="Times New Roman"/>
          <w:lang w:eastAsia="ja-JP"/>
        </w:rPr>
        <w:t>doit présider</w:t>
      </w:r>
      <w:ins w:id="313" w:author="Diallo Issaga (EXT)" w:date="2018-04-29T10:42:00Z">
        <w:r w:rsidR="001B1678">
          <w:rPr>
            <w:rFonts w:ascii="Cambria" w:eastAsia="MS Mincho" w:hAnsi="Cambria" w:cs="Times New Roman"/>
            <w:lang w:eastAsia="ja-JP"/>
          </w:rPr>
          <w:t xml:space="preserve"> la réunion.</w:t>
        </w:r>
      </w:ins>
      <w:r>
        <w:rPr>
          <w:rFonts w:ascii="Cambria" w:eastAsia="MS Mincho" w:hAnsi="Cambria" w:cs="Times New Roman"/>
          <w:lang w:eastAsia="ja-JP"/>
        </w:rPr>
        <w:t xml:space="preserve"> </w:t>
      </w:r>
      <w:commentRangeStart w:id="314"/>
      <w:del w:id="315" w:author="Diallo Issaga (EXT)" w:date="2018-04-29T10:42:00Z">
        <w:r w:rsidDel="001B1678">
          <w:rPr>
            <w:rFonts w:ascii="Cambria" w:eastAsia="MS Mincho" w:hAnsi="Cambria" w:cs="Times New Roman"/>
            <w:lang w:eastAsia="ja-JP"/>
          </w:rPr>
          <w:delText>l’association</w:delText>
        </w:r>
        <w:commentRangeEnd w:id="314"/>
        <w:r w:rsidR="005C0494" w:rsidDel="001B1678">
          <w:rPr>
            <w:rStyle w:val="Marquedecommentaire"/>
          </w:rPr>
          <w:commentReference w:id="314"/>
        </w:r>
        <w:r w:rsidDel="001B1678">
          <w:rPr>
            <w:rFonts w:ascii="Cambria" w:eastAsia="MS Mincho" w:hAnsi="Cambria" w:cs="Times New Roman"/>
            <w:lang w:eastAsia="ja-JP"/>
          </w:rPr>
          <w:delText>.</w:delText>
        </w:r>
      </w:del>
    </w:p>
    <w:p w14:paraId="145F311C" w14:textId="77777777" w:rsidR="00E9742C" w:rsidRDefault="00E9742C" w:rsidP="00E9742C">
      <w:pPr>
        <w:spacing w:after="200" w:line="276" w:lineRule="auto"/>
        <w:jc w:val="both"/>
        <w:rPr>
          <w:rFonts w:ascii="Cambria" w:eastAsia="MS Mincho" w:hAnsi="Cambria" w:cs="Times New Roman"/>
          <w:lang w:eastAsia="ja-JP"/>
        </w:rPr>
      </w:pPr>
      <w:r w:rsidRPr="00025374">
        <w:rPr>
          <w:rFonts w:ascii="Cambria" w:eastAsia="MS Mincho" w:hAnsi="Cambria" w:cs="Times New Roman"/>
          <w:lang w:eastAsia="ja-JP"/>
        </w:rPr>
        <w:t xml:space="preserve">Le conseil d’administration se réunit </w:t>
      </w:r>
      <w:r>
        <w:rPr>
          <w:rFonts w:ascii="Cambria" w:eastAsia="MS Mincho" w:hAnsi="Cambria" w:cs="Times New Roman"/>
          <w:lang w:eastAsia="ja-JP"/>
        </w:rPr>
        <w:t xml:space="preserve">sur convocation de son président chaque </w:t>
      </w:r>
      <w:ins w:id="316" w:author="Diallo Issaga (EXT)" w:date="2018-04-28T05:54:00Z">
        <w:r w:rsidR="005C0494">
          <w:rPr>
            <w:rFonts w:ascii="Cambria" w:eastAsia="MS Mincho" w:hAnsi="Cambria" w:cs="Times New Roman"/>
            <w:lang w:eastAsia="ja-JP"/>
          </w:rPr>
          <w:t xml:space="preserve">fois </w:t>
        </w:r>
      </w:ins>
      <w:r>
        <w:rPr>
          <w:rFonts w:ascii="Cambria" w:eastAsia="MS Mincho" w:hAnsi="Cambria" w:cs="Times New Roman"/>
          <w:lang w:eastAsia="ja-JP"/>
        </w:rPr>
        <w:t xml:space="preserve">que celui-ci le juge utile et au moins une fois </w:t>
      </w:r>
      <w:r w:rsidRPr="00025374">
        <w:rPr>
          <w:rFonts w:ascii="Cambria" w:eastAsia="MS Mincho" w:hAnsi="Cambria" w:cs="Times New Roman"/>
          <w:lang w:eastAsia="ja-JP"/>
        </w:rPr>
        <w:t>par tr</w:t>
      </w:r>
      <w:r>
        <w:rPr>
          <w:rFonts w:ascii="Cambria" w:eastAsia="MS Mincho" w:hAnsi="Cambria" w:cs="Times New Roman"/>
          <w:lang w:eastAsia="ja-JP"/>
        </w:rPr>
        <w:t>imestre, ou si la réunion est demandée par au moins la moitié des membres du conseil.</w:t>
      </w:r>
    </w:p>
    <w:p w14:paraId="22EBC78E" w14:textId="77777777" w:rsidR="00E9742C" w:rsidRDefault="00E9742C" w:rsidP="00E9742C">
      <w:pPr>
        <w:spacing w:after="200" w:line="276" w:lineRule="auto"/>
        <w:jc w:val="both"/>
        <w:rPr>
          <w:rFonts w:ascii="Cambria" w:eastAsia="MS Mincho" w:hAnsi="Cambria" w:cs="Times New Roman"/>
          <w:lang w:eastAsia="ja-JP"/>
        </w:rPr>
      </w:pPr>
      <w:r>
        <w:rPr>
          <w:rFonts w:ascii="Cambria" w:eastAsia="MS Mincho" w:hAnsi="Cambria" w:cs="Times New Roman"/>
          <w:lang w:eastAsia="ja-JP"/>
        </w:rPr>
        <w:t xml:space="preserve">Le conseil d’administration se réunit au siège de l’association ou en tout autre lieu indiqué dans la convocation. </w:t>
      </w:r>
    </w:p>
    <w:p w14:paraId="4A5357E5" w14:textId="77777777" w:rsidR="00AA705A" w:rsidRPr="00025374" w:rsidRDefault="00AA705A" w:rsidP="00025374">
      <w:pPr>
        <w:spacing w:after="200" w:line="276" w:lineRule="auto"/>
        <w:jc w:val="both"/>
        <w:rPr>
          <w:rFonts w:ascii="Cambria" w:eastAsia="MS Mincho" w:hAnsi="Cambria" w:cs="Times New Roman"/>
          <w:lang w:eastAsia="ja-JP"/>
        </w:rPr>
      </w:pPr>
      <w:r w:rsidRPr="00025374">
        <w:rPr>
          <w:rFonts w:ascii="Cambria" w:eastAsia="MS Mincho" w:hAnsi="Cambria" w:cs="Times New Roman"/>
          <w:lang w:eastAsia="ja-JP"/>
        </w:rPr>
        <w:t xml:space="preserve">Les convocations sont adressées au moins </w:t>
      </w:r>
      <w:r w:rsidR="001E04C0">
        <w:rPr>
          <w:rFonts w:ascii="Cambria" w:eastAsia="MS Mincho" w:hAnsi="Cambria" w:cs="Times New Roman"/>
          <w:lang w:eastAsia="ja-JP"/>
        </w:rPr>
        <w:t>deux (2)</w:t>
      </w:r>
      <w:r w:rsidRPr="00025374">
        <w:rPr>
          <w:rFonts w:ascii="Cambria" w:eastAsia="MS Mincho" w:hAnsi="Cambria" w:cs="Times New Roman"/>
          <w:lang w:eastAsia="ja-JP"/>
        </w:rPr>
        <w:t xml:space="preserve"> semaine</w:t>
      </w:r>
      <w:r w:rsidR="001E04C0">
        <w:rPr>
          <w:rFonts w:ascii="Cambria" w:eastAsia="MS Mincho" w:hAnsi="Cambria" w:cs="Times New Roman"/>
          <w:lang w:eastAsia="ja-JP"/>
        </w:rPr>
        <w:t>s</w:t>
      </w:r>
      <w:r w:rsidRPr="00025374">
        <w:rPr>
          <w:rFonts w:ascii="Cambria" w:eastAsia="MS Mincho" w:hAnsi="Cambria" w:cs="Times New Roman"/>
          <w:lang w:eastAsia="ja-JP"/>
        </w:rPr>
        <w:t xml:space="preserve"> avant </w:t>
      </w:r>
      <w:r w:rsidR="00083D51" w:rsidRPr="00025374">
        <w:rPr>
          <w:rFonts w:ascii="Cambria" w:eastAsia="MS Mincho" w:hAnsi="Cambria" w:cs="Times New Roman"/>
          <w:lang w:eastAsia="ja-JP"/>
        </w:rPr>
        <w:t>la réunion du conseil d’administration</w:t>
      </w:r>
      <w:r w:rsidR="006720C1" w:rsidRPr="00025374">
        <w:rPr>
          <w:rFonts w:ascii="Cambria" w:eastAsia="MS Mincho" w:hAnsi="Cambria" w:cs="Times New Roman"/>
          <w:lang w:eastAsia="ja-JP"/>
        </w:rPr>
        <w:t>.</w:t>
      </w:r>
    </w:p>
    <w:p w14:paraId="7A5FC6B4" w14:textId="2732D864" w:rsidR="001D230E" w:rsidRPr="00025374" w:rsidRDefault="001D230E" w:rsidP="00025374">
      <w:pPr>
        <w:spacing w:after="200" w:line="276" w:lineRule="auto"/>
        <w:jc w:val="both"/>
        <w:rPr>
          <w:rFonts w:ascii="Cambria" w:eastAsia="MS Mincho" w:hAnsi="Cambria" w:cs="Times New Roman"/>
          <w:lang w:eastAsia="ja-JP"/>
        </w:rPr>
      </w:pPr>
      <w:r w:rsidRPr="00025374">
        <w:rPr>
          <w:rFonts w:ascii="Cambria" w:eastAsia="MS Mincho" w:hAnsi="Cambria" w:cs="Times New Roman"/>
          <w:lang w:eastAsia="ja-JP"/>
        </w:rPr>
        <w:t>Les membres du conseil d’administration sont convoqués aux réunions par</w:t>
      </w:r>
      <w:r w:rsidR="00E01FC9" w:rsidRPr="00025374">
        <w:rPr>
          <w:rFonts w:ascii="Cambria" w:eastAsia="MS Mincho" w:hAnsi="Cambria" w:cs="Times New Roman"/>
          <w:lang w:eastAsia="ja-JP"/>
        </w:rPr>
        <w:t xml:space="preserve"> </w:t>
      </w:r>
      <w:r w:rsidRPr="00025374">
        <w:rPr>
          <w:rFonts w:ascii="Cambria" w:eastAsia="MS Mincho" w:hAnsi="Cambria" w:cs="Times New Roman"/>
          <w:lang w:eastAsia="ja-JP"/>
        </w:rPr>
        <w:t xml:space="preserve">SMS, appel </w:t>
      </w:r>
      <w:del w:id="317" w:author="Diallo Issaga (EXT)" w:date="2018-04-29T11:50:00Z">
        <w:r w:rsidRPr="00025374" w:rsidDel="00476459">
          <w:rPr>
            <w:rFonts w:ascii="Cambria" w:eastAsia="MS Mincho" w:hAnsi="Cambria" w:cs="Times New Roman"/>
            <w:lang w:eastAsia="ja-JP"/>
          </w:rPr>
          <w:delText>téléphonique</w:delText>
        </w:r>
        <w:r w:rsidR="00E01FC9" w:rsidRPr="00025374" w:rsidDel="00476459">
          <w:rPr>
            <w:rFonts w:ascii="Cambria" w:eastAsia="MS Mincho" w:hAnsi="Cambria" w:cs="Times New Roman"/>
            <w:lang w:eastAsia="ja-JP"/>
          </w:rPr>
          <w:delText xml:space="preserve">, </w:delText>
        </w:r>
        <w:r w:rsidRPr="00025374" w:rsidDel="00476459">
          <w:rPr>
            <w:rFonts w:ascii="Cambria" w:eastAsia="MS Mincho" w:hAnsi="Cambria" w:cs="Times New Roman"/>
            <w:lang w:eastAsia="ja-JP"/>
          </w:rPr>
          <w:delText xml:space="preserve"> </w:delText>
        </w:r>
        <w:r w:rsidR="00E01FC9" w:rsidRPr="00025374" w:rsidDel="00476459">
          <w:rPr>
            <w:rFonts w:ascii="Cambria" w:eastAsia="MS Mincho" w:hAnsi="Cambria" w:cs="Times New Roman"/>
            <w:lang w:eastAsia="ja-JP"/>
          </w:rPr>
          <w:delText>emailing</w:delText>
        </w:r>
      </w:del>
      <w:ins w:id="318" w:author="Diallo Issaga (EXT)" w:date="2018-04-29T11:50:00Z">
        <w:r w:rsidR="00476459" w:rsidRPr="00025374">
          <w:rPr>
            <w:rFonts w:ascii="Cambria" w:eastAsia="MS Mincho" w:hAnsi="Cambria" w:cs="Times New Roman"/>
            <w:lang w:eastAsia="ja-JP"/>
          </w:rPr>
          <w:t>téléphonique, emailing</w:t>
        </w:r>
      </w:ins>
      <w:r w:rsidR="00E01FC9" w:rsidRPr="00025374">
        <w:rPr>
          <w:rFonts w:ascii="Cambria" w:eastAsia="MS Mincho" w:hAnsi="Cambria" w:cs="Times New Roman"/>
          <w:lang w:eastAsia="ja-JP"/>
        </w:rPr>
        <w:t xml:space="preserve">, courrier postal, </w:t>
      </w:r>
      <w:r w:rsidRPr="00025374">
        <w:rPr>
          <w:rFonts w:ascii="Cambria" w:eastAsia="MS Mincho" w:hAnsi="Cambria" w:cs="Times New Roman"/>
          <w:lang w:eastAsia="ja-JP"/>
        </w:rPr>
        <w:t>ou tout autre moyen</w:t>
      </w:r>
      <w:r w:rsidR="001E04C0">
        <w:rPr>
          <w:rFonts w:ascii="Cambria" w:eastAsia="MS Mincho" w:hAnsi="Cambria" w:cs="Times New Roman"/>
          <w:lang w:eastAsia="ja-JP"/>
        </w:rPr>
        <w:t xml:space="preserve"> par le s</w:t>
      </w:r>
      <w:r w:rsidR="008D28D7" w:rsidRPr="00025374">
        <w:rPr>
          <w:rFonts w:ascii="Cambria" w:eastAsia="MS Mincho" w:hAnsi="Cambria" w:cs="Times New Roman"/>
          <w:lang w:eastAsia="ja-JP"/>
        </w:rPr>
        <w:t>ecrétaire</w:t>
      </w:r>
      <w:r w:rsidRPr="00025374">
        <w:rPr>
          <w:rFonts w:ascii="Cambria" w:eastAsia="MS Mincho" w:hAnsi="Cambria" w:cs="Times New Roman"/>
          <w:lang w:eastAsia="ja-JP"/>
        </w:rPr>
        <w:t>.</w:t>
      </w:r>
    </w:p>
    <w:p w14:paraId="4756D16A" w14:textId="77777777" w:rsidR="006720C1" w:rsidRPr="00025374" w:rsidRDefault="006720C1" w:rsidP="00025374">
      <w:pPr>
        <w:spacing w:after="200" w:line="276" w:lineRule="auto"/>
        <w:jc w:val="both"/>
        <w:rPr>
          <w:rFonts w:ascii="Cambria" w:eastAsia="MS Mincho" w:hAnsi="Cambria" w:cs="Times New Roman"/>
          <w:lang w:eastAsia="ja-JP"/>
        </w:rPr>
      </w:pPr>
      <w:r w:rsidRPr="00025374">
        <w:rPr>
          <w:rFonts w:ascii="Cambria" w:eastAsia="MS Mincho" w:hAnsi="Cambria" w:cs="Times New Roman"/>
          <w:lang w:eastAsia="ja-JP"/>
        </w:rPr>
        <w:t>L’ordre du jour d</w:t>
      </w:r>
      <w:r w:rsidR="001E04C0">
        <w:rPr>
          <w:rFonts w:ascii="Cambria" w:eastAsia="MS Mincho" w:hAnsi="Cambria" w:cs="Times New Roman"/>
          <w:lang w:eastAsia="ja-JP"/>
        </w:rPr>
        <w:t>e la réunion est arrêté par le p</w:t>
      </w:r>
      <w:r w:rsidRPr="00025374">
        <w:rPr>
          <w:rFonts w:ascii="Cambria" w:eastAsia="MS Mincho" w:hAnsi="Cambria" w:cs="Times New Roman"/>
          <w:lang w:eastAsia="ja-JP"/>
        </w:rPr>
        <w:t>résident du conseil d’administration ou par les membres qui ont demandé la réunion.</w:t>
      </w:r>
    </w:p>
    <w:p w14:paraId="68ACAA3E" w14:textId="77777777" w:rsidR="00E01FC9" w:rsidRPr="00025374" w:rsidRDefault="001D230E" w:rsidP="00025374">
      <w:pPr>
        <w:spacing w:after="200" w:line="276" w:lineRule="auto"/>
        <w:jc w:val="both"/>
        <w:rPr>
          <w:rFonts w:ascii="Cambria" w:eastAsia="MS Mincho" w:hAnsi="Cambria" w:cs="Times New Roman"/>
          <w:lang w:eastAsia="ja-JP"/>
        </w:rPr>
      </w:pPr>
      <w:r w:rsidRPr="00025374">
        <w:rPr>
          <w:rFonts w:ascii="Cambria" w:eastAsia="MS Mincho" w:hAnsi="Cambria" w:cs="Times New Roman"/>
          <w:lang w:eastAsia="ja-JP"/>
        </w:rPr>
        <w:t>Il est nécessaire qu’au moins la moitié des membres du conseil d'administration soient présents ou représentés.</w:t>
      </w:r>
    </w:p>
    <w:p w14:paraId="430C0B74" w14:textId="21B40727" w:rsidR="001D230E" w:rsidRPr="00025374" w:rsidRDefault="001D230E" w:rsidP="00025374">
      <w:pPr>
        <w:spacing w:after="200" w:line="276" w:lineRule="auto"/>
        <w:jc w:val="both"/>
        <w:rPr>
          <w:rFonts w:ascii="Cambria" w:eastAsia="MS Mincho" w:hAnsi="Cambria" w:cs="Times New Roman"/>
          <w:lang w:eastAsia="ja-JP"/>
        </w:rPr>
      </w:pPr>
      <w:r w:rsidRPr="00025374">
        <w:rPr>
          <w:rFonts w:ascii="Cambria" w:eastAsia="MS Mincho" w:hAnsi="Cambria" w:cs="Times New Roman"/>
          <w:lang w:eastAsia="ja-JP"/>
        </w:rPr>
        <w:t xml:space="preserve">La présence de la majorité des membres du conseil d'administration est une condition de validité des délibérations prises au sein du </w:t>
      </w:r>
      <w:ins w:id="319" w:author="Diallo Issaga (EXT)" w:date="2018-04-29T11:51:00Z">
        <w:r w:rsidR="00476459">
          <w:rPr>
            <w:rFonts w:ascii="Cambria" w:eastAsia="MS Mincho" w:hAnsi="Cambria" w:cs="Times New Roman"/>
            <w:lang w:eastAsia="ja-JP"/>
          </w:rPr>
          <w:t>c</w:t>
        </w:r>
      </w:ins>
      <w:del w:id="320" w:author="Diallo Issaga (EXT)" w:date="2018-04-29T11:51:00Z">
        <w:r w:rsidRPr="00025374" w:rsidDel="00476459">
          <w:rPr>
            <w:rFonts w:ascii="Cambria" w:eastAsia="MS Mincho" w:hAnsi="Cambria" w:cs="Times New Roman"/>
            <w:lang w:eastAsia="ja-JP"/>
          </w:rPr>
          <w:delText>C</w:delText>
        </w:r>
      </w:del>
      <w:r w:rsidRPr="00025374">
        <w:rPr>
          <w:rFonts w:ascii="Cambria" w:eastAsia="MS Mincho" w:hAnsi="Cambria" w:cs="Times New Roman"/>
          <w:lang w:eastAsia="ja-JP"/>
        </w:rPr>
        <w:t>onseil. A défaut de quorum atteint à la première convocation, une deuxième convocation devient nécessaire. La réunion du conseil d'administration est convoquée à nouveau, à quinze jours d’intervalle. Elle peut alors délibérer quel que soit le nombre de membre présent et représenté.</w:t>
      </w:r>
    </w:p>
    <w:p w14:paraId="40202F71" w14:textId="62F9B1A1" w:rsidR="003901BE" w:rsidRPr="00025374" w:rsidRDefault="003901BE" w:rsidP="00025374">
      <w:pPr>
        <w:spacing w:after="200" w:line="276" w:lineRule="auto"/>
        <w:jc w:val="both"/>
        <w:rPr>
          <w:rFonts w:ascii="Cambria" w:eastAsia="MS Mincho" w:hAnsi="Cambria" w:cs="Times New Roman"/>
          <w:lang w:eastAsia="ja-JP"/>
        </w:rPr>
      </w:pPr>
      <w:r w:rsidRPr="00025374">
        <w:rPr>
          <w:rFonts w:ascii="Cambria" w:eastAsia="MS Mincho" w:hAnsi="Cambria" w:cs="Times New Roman"/>
          <w:lang w:eastAsia="ja-JP"/>
        </w:rPr>
        <w:t xml:space="preserve">Les décisions sont prises à la majorité des voix, en cas de </w:t>
      </w:r>
      <w:del w:id="321" w:author="Diallo Issaga (EXT)" w:date="2018-04-28T05:56:00Z">
        <w:r w:rsidRPr="00025374" w:rsidDel="005C0494">
          <w:rPr>
            <w:rFonts w:ascii="Cambria" w:eastAsia="MS Mincho" w:hAnsi="Cambria" w:cs="Times New Roman"/>
            <w:lang w:eastAsia="ja-JP"/>
          </w:rPr>
          <w:delText>partage</w:delText>
        </w:r>
      </w:del>
      <w:ins w:id="322" w:author="Diallo Issaga (EXT)" w:date="2018-04-28T05:56:00Z">
        <w:r w:rsidR="005C0494">
          <w:rPr>
            <w:rFonts w:ascii="Cambria" w:eastAsia="MS Mincho" w:hAnsi="Cambria" w:cs="Times New Roman"/>
            <w:lang w:eastAsia="ja-JP"/>
          </w:rPr>
          <w:t>division</w:t>
        </w:r>
      </w:ins>
      <w:r w:rsidRPr="00025374">
        <w:rPr>
          <w:rFonts w:ascii="Cambria" w:eastAsia="MS Mincho" w:hAnsi="Cambria" w:cs="Times New Roman"/>
          <w:lang w:eastAsia="ja-JP"/>
        </w:rPr>
        <w:t>, la voi</w:t>
      </w:r>
      <w:r w:rsidR="00640735">
        <w:rPr>
          <w:rFonts w:ascii="Cambria" w:eastAsia="MS Mincho" w:hAnsi="Cambria" w:cs="Times New Roman"/>
          <w:lang w:eastAsia="ja-JP"/>
        </w:rPr>
        <w:t>e</w:t>
      </w:r>
      <w:del w:id="323" w:author="Diallo Issaga (EXT)" w:date="2018-04-29T11:53:00Z">
        <w:r w:rsidR="00640735" w:rsidDel="00640735">
          <w:rPr>
            <w:rFonts w:ascii="Cambria" w:eastAsia="MS Mincho" w:hAnsi="Cambria" w:cs="Times New Roman"/>
            <w:lang w:eastAsia="ja-JP"/>
          </w:rPr>
          <w:delText>e</w:delText>
        </w:r>
        <w:r w:rsidR="00476459" w:rsidDel="00476459">
          <w:rPr>
            <w:rFonts w:ascii="Cambria" w:eastAsia="MS Mincho" w:hAnsi="Cambria" w:cs="Times New Roman"/>
            <w:lang w:eastAsia="ja-JP"/>
          </w:rPr>
          <w:delText>e</w:delText>
        </w:r>
      </w:del>
      <w:del w:id="324" w:author="Diallo Issaga (EXT)" w:date="2018-04-28T05:56:00Z">
        <w:r w:rsidRPr="00025374" w:rsidDel="005C0494">
          <w:rPr>
            <w:rFonts w:ascii="Cambria" w:eastAsia="MS Mincho" w:hAnsi="Cambria" w:cs="Times New Roman"/>
            <w:lang w:eastAsia="ja-JP"/>
          </w:rPr>
          <w:delText>e</w:delText>
        </w:r>
      </w:del>
      <w:r w:rsidRPr="00025374">
        <w:rPr>
          <w:rFonts w:ascii="Cambria" w:eastAsia="MS Mincho" w:hAnsi="Cambria" w:cs="Times New Roman"/>
          <w:lang w:eastAsia="ja-JP"/>
        </w:rPr>
        <w:t xml:space="preserve"> du/de la président(e) est prépondérante.</w:t>
      </w:r>
    </w:p>
    <w:p w14:paraId="2DC8D4C6" w14:textId="77777777" w:rsidR="006720C1" w:rsidRPr="00025374" w:rsidRDefault="006720C1" w:rsidP="00025374">
      <w:pPr>
        <w:spacing w:after="200" w:line="276" w:lineRule="auto"/>
        <w:jc w:val="both"/>
        <w:rPr>
          <w:rFonts w:ascii="Cambria" w:eastAsia="MS Mincho" w:hAnsi="Cambria" w:cs="Times New Roman"/>
          <w:lang w:eastAsia="ja-JP"/>
        </w:rPr>
      </w:pPr>
      <w:r w:rsidRPr="00025374">
        <w:rPr>
          <w:rFonts w:ascii="Cambria" w:eastAsia="MS Mincho" w:hAnsi="Cambria" w:cs="Times New Roman"/>
          <w:lang w:eastAsia="ja-JP"/>
        </w:rPr>
        <w:t xml:space="preserve">Le conseil d’administration peut inviter à participer à ses travaux, avec voix consultative, toute personne manifestant un intérêt </w:t>
      </w:r>
      <w:del w:id="325" w:author="Diallo Issaga (EXT)" w:date="2018-04-28T05:56:00Z">
        <w:r w:rsidRPr="00025374" w:rsidDel="005C0494">
          <w:rPr>
            <w:rFonts w:ascii="Cambria" w:eastAsia="MS Mincho" w:hAnsi="Cambria" w:cs="Times New Roman"/>
            <w:lang w:eastAsia="ja-JP"/>
          </w:rPr>
          <w:delText xml:space="preserve">particulier </w:delText>
        </w:r>
      </w:del>
      <w:r w:rsidRPr="00025374">
        <w:rPr>
          <w:rFonts w:ascii="Cambria" w:eastAsia="MS Mincho" w:hAnsi="Cambria" w:cs="Times New Roman"/>
          <w:lang w:eastAsia="ja-JP"/>
        </w:rPr>
        <w:t>pour l’association.</w:t>
      </w:r>
    </w:p>
    <w:p w14:paraId="0C9777CA" w14:textId="0E677EE2" w:rsidR="001D230E" w:rsidRPr="00025374" w:rsidRDefault="001D230E" w:rsidP="00025374">
      <w:pPr>
        <w:spacing w:after="200" w:line="276" w:lineRule="auto"/>
        <w:jc w:val="both"/>
        <w:rPr>
          <w:rFonts w:ascii="Cambria" w:eastAsia="MS Mincho" w:hAnsi="Cambria" w:cs="Times New Roman"/>
          <w:lang w:eastAsia="ja-JP"/>
        </w:rPr>
      </w:pPr>
      <w:r w:rsidRPr="00025374">
        <w:rPr>
          <w:rFonts w:ascii="Cambria" w:eastAsia="MS Mincho" w:hAnsi="Cambria" w:cs="Times New Roman"/>
          <w:lang w:eastAsia="ja-JP"/>
        </w:rPr>
        <w:t xml:space="preserve">Les délibérations sont constatées par des procès-verbaux inscrits sur un registre et signés par le </w:t>
      </w:r>
      <w:ins w:id="326" w:author="Diallo Issaga (EXT)" w:date="2018-04-29T11:54:00Z">
        <w:r w:rsidR="00640735">
          <w:rPr>
            <w:rFonts w:ascii="Cambria" w:eastAsia="MS Mincho" w:hAnsi="Cambria" w:cs="Times New Roman"/>
            <w:lang w:eastAsia="ja-JP"/>
          </w:rPr>
          <w:t>p</w:t>
        </w:r>
      </w:ins>
      <w:del w:id="327" w:author="Diallo Issaga (EXT)" w:date="2018-04-29T11:54:00Z">
        <w:r w:rsidRPr="00025374" w:rsidDel="00640735">
          <w:rPr>
            <w:rFonts w:ascii="Cambria" w:eastAsia="MS Mincho" w:hAnsi="Cambria" w:cs="Times New Roman"/>
            <w:lang w:eastAsia="ja-JP"/>
          </w:rPr>
          <w:delText>P</w:delText>
        </w:r>
      </w:del>
      <w:r w:rsidRPr="00025374">
        <w:rPr>
          <w:rFonts w:ascii="Cambria" w:eastAsia="MS Mincho" w:hAnsi="Cambria" w:cs="Times New Roman"/>
          <w:lang w:eastAsia="ja-JP"/>
        </w:rPr>
        <w:t xml:space="preserve">résident et le </w:t>
      </w:r>
      <w:ins w:id="328" w:author="Diallo Issaga (EXT)" w:date="2018-04-29T11:54:00Z">
        <w:r w:rsidR="00640735">
          <w:rPr>
            <w:rFonts w:ascii="Cambria" w:eastAsia="MS Mincho" w:hAnsi="Cambria" w:cs="Times New Roman"/>
            <w:lang w:eastAsia="ja-JP"/>
          </w:rPr>
          <w:t>s</w:t>
        </w:r>
      </w:ins>
      <w:del w:id="329" w:author="Diallo Issaga (EXT)" w:date="2018-04-29T11:54:00Z">
        <w:r w:rsidRPr="00025374" w:rsidDel="00640735">
          <w:rPr>
            <w:rFonts w:ascii="Cambria" w:eastAsia="MS Mincho" w:hAnsi="Cambria" w:cs="Times New Roman"/>
            <w:lang w:eastAsia="ja-JP"/>
          </w:rPr>
          <w:delText>S</w:delText>
        </w:r>
      </w:del>
      <w:r w:rsidRPr="00025374">
        <w:rPr>
          <w:rFonts w:ascii="Cambria" w:eastAsia="MS Mincho" w:hAnsi="Cambria" w:cs="Times New Roman"/>
          <w:lang w:eastAsia="ja-JP"/>
        </w:rPr>
        <w:t>ecrétaire. Il est également tenu une feuille de présence qui est signée par chaque membre présent et certifi</w:t>
      </w:r>
      <w:r w:rsidR="00990EEC" w:rsidRPr="00025374">
        <w:rPr>
          <w:rFonts w:ascii="Cambria" w:eastAsia="MS Mincho" w:hAnsi="Cambria" w:cs="Times New Roman"/>
          <w:lang w:eastAsia="ja-JP"/>
        </w:rPr>
        <w:t>ée conforme par le bureau de l'a</w:t>
      </w:r>
      <w:r w:rsidRPr="00025374">
        <w:rPr>
          <w:rFonts w:ascii="Cambria" w:eastAsia="MS Mincho" w:hAnsi="Cambria" w:cs="Times New Roman"/>
          <w:lang w:eastAsia="ja-JP"/>
        </w:rPr>
        <w:t>ssemblée</w:t>
      </w:r>
      <w:r w:rsidR="003901BE" w:rsidRPr="00025374">
        <w:rPr>
          <w:rFonts w:ascii="Cambria" w:eastAsia="MS Mincho" w:hAnsi="Cambria" w:cs="Times New Roman"/>
          <w:lang w:eastAsia="ja-JP"/>
        </w:rPr>
        <w:t>.</w:t>
      </w:r>
    </w:p>
    <w:p w14:paraId="29DB3B47" w14:textId="0F08E31E" w:rsidR="003901BE" w:rsidRPr="00025374" w:rsidRDefault="003901BE" w:rsidP="00025374">
      <w:pPr>
        <w:spacing w:after="200" w:line="276" w:lineRule="auto"/>
        <w:jc w:val="both"/>
        <w:rPr>
          <w:rFonts w:ascii="Cambria" w:eastAsia="MS Mincho" w:hAnsi="Cambria" w:cs="Times New Roman"/>
          <w:lang w:eastAsia="ja-JP"/>
        </w:rPr>
      </w:pPr>
      <w:r w:rsidRPr="00025374">
        <w:rPr>
          <w:rFonts w:ascii="Cambria" w:eastAsia="MS Mincho" w:hAnsi="Cambria" w:cs="Times New Roman"/>
          <w:lang w:eastAsia="ja-JP"/>
        </w:rPr>
        <w:lastRenderedPageBreak/>
        <w:t>Tout membre du bureau et du conseil d'administration qui sans excuse</w:t>
      </w:r>
      <w:del w:id="330" w:author="Diallo Issaga (EXT)" w:date="2018-04-29T10:44:00Z">
        <w:r w:rsidRPr="00025374" w:rsidDel="001B1678">
          <w:rPr>
            <w:rFonts w:ascii="Cambria" w:eastAsia="MS Mincho" w:hAnsi="Cambria" w:cs="Times New Roman"/>
            <w:lang w:eastAsia="ja-JP"/>
          </w:rPr>
          <w:delText>s</w:delText>
        </w:r>
      </w:del>
      <w:ins w:id="331" w:author="Diallo Issaga (EXT)" w:date="2018-04-29T10:44:00Z">
        <w:r w:rsidR="001B1678">
          <w:rPr>
            <w:rFonts w:ascii="Cambria" w:eastAsia="MS Mincho" w:hAnsi="Cambria" w:cs="Times New Roman"/>
            <w:lang w:eastAsia="ja-JP"/>
          </w:rPr>
          <w:t xml:space="preserve"> valable</w:t>
        </w:r>
      </w:ins>
      <w:r w:rsidRPr="00025374">
        <w:rPr>
          <w:rFonts w:ascii="Cambria" w:eastAsia="MS Mincho" w:hAnsi="Cambria" w:cs="Times New Roman"/>
          <w:lang w:eastAsia="ja-JP"/>
        </w:rPr>
        <w:t xml:space="preserve"> n'aura pas assisté à trois réunions successives, sera considéré comme démissionnaire</w:t>
      </w:r>
      <w:ins w:id="332" w:author="Diallo Issaga (EXT)" w:date="2018-04-29T10:44:00Z">
        <w:r w:rsidR="001B1678">
          <w:rPr>
            <w:rFonts w:ascii="Cambria" w:eastAsia="MS Mincho" w:hAnsi="Cambria" w:cs="Times New Roman"/>
            <w:lang w:eastAsia="ja-JP"/>
          </w:rPr>
          <w:t>.</w:t>
        </w:r>
      </w:ins>
      <w:r w:rsidRPr="00025374">
        <w:rPr>
          <w:rFonts w:ascii="Cambria" w:eastAsia="MS Mincho" w:hAnsi="Cambria" w:cs="Times New Roman"/>
          <w:lang w:eastAsia="ja-JP"/>
        </w:rPr>
        <w:t xml:space="preserve"> </w:t>
      </w:r>
      <w:del w:id="333" w:author="Diallo Issaga (EXT)" w:date="2018-04-29T10:44:00Z">
        <w:r w:rsidRPr="00025374" w:rsidDel="001B1678">
          <w:rPr>
            <w:rFonts w:ascii="Cambria" w:eastAsia="MS Mincho" w:hAnsi="Cambria" w:cs="Times New Roman"/>
            <w:lang w:eastAsia="ja-JP"/>
          </w:rPr>
          <w:delText xml:space="preserve">(sauf en cas de force </w:delText>
        </w:r>
        <w:commentRangeStart w:id="334"/>
        <w:r w:rsidRPr="00025374" w:rsidDel="001B1678">
          <w:rPr>
            <w:rFonts w:ascii="Cambria" w:eastAsia="MS Mincho" w:hAnsi="Cambria" w:cs="Times New Roman"/>
            <w:lang w:eastAsia="ja-JP"/>
          </w:rPr>
          <w:delText>majeure</w:delText>
        </w:r>
        <w:commentRangeEnd w:id="334"/>
        <w:r w:rsidR="005C0494" w:rsidDel="001B1678">
          <w:rPr>
            <w:rStyle w:val="Marquedecommentaire"/>
          </w:rPr>
          <w:commentReference w:id="334"/>
        </w:r>
        <w:r w:rsidRPr="00025374" w:rsidDel="001B1678">
          <w:rPr>
            <w:rFonts w:ascii="Cambria" w:eastAsia="MS Mincho" w:hAnsi="Cambria" w:cs="Times New Roman"/>
            <w:lang w:eastAsia="ja-JP"/>
          </w:rPr>
          <w:delText>).</w:delText>
        </w:r>
      </w:del>
    </w:p>
    <w:p w14:paraId="5A7DE3CA" w14:textId="77777777" w:rsidR="00850AAC" w:rsidRPr="001E04C0" w:rsidRDefault="001E04C0" w:rsidP="001E04C0">
      <w:pPr>
        <w:pStyle w:val="Titre2"/>
        <w:numPr>
          <w:ilvl w:val="1"/>
          <w:numId w:val="29"/>
        </w:numPr>
      </w:pPr>
      <w:r>
        <w:t xml:space="preserve">Article 15 - </w:t>
      </w:r>
      <w:r w:rsidR="00850AAC" w:rsidRPr="00025374">
        <w:t>Réunion de l’assemblée générale</w:t>
      </w:r>
    </w:p>
    <w:p w14:paraId="2A98A3C9" w14:textId="77777777" w:rsidR="00850AAC" w:rsidRPr="00025374" w:rsidRDefault="00850AAC" w:rsidP="00025374">
      <w:pPr>
        <w:spacing w:after="200" w:line="276" w:lineRule="auto"/>
        <w:jc w:val="both"/>
        <w:rPr>
          <w:rFonts w:ascii="Cambria" w:eastAsia="MS Mincho" w:hAnsi="Cambria" w:cs="Times New Roman"/>
          <w:lang w:eastAsia="ja-JP"/>
        </w:rPr>
      </w:pPr>
      <w:r w:rsidRPr="00025374">
        <w:rPr>
          <w:rFonts w:ascii="Cambria" w:eastAsia="MS Mincho" w:hAnsi="Cambria" w:cs="Times New Roman"/>
          <w:lang w:eastAsia="ja-JP"/>
        </w:rPr>
        <w:t>L'assemblée générale ordinaire se réunit au moins une fois par an et comprend tous les membres de l'association à jour de leur cotisation.</w:t>
      </w:r>
    </w:p>
    <w:p w14:paraId="3CD022F9" w14:textId="1F4B6667" w:rsidR="005C0494" w:rsidRDefault="00850AAC" w:rsidP="001E04C0">
      <w:pPr>
        <w:spacing w:after="200" w:line="276" w:lineRule="auto"/>
        <w:jc w:val="both"/>
        <w:rPr>
          <w:ins w:id="335" w:author="Diallo Issaga (EXT)" w:date="2018-04-28T06:00:00Z"/>
          <w:rFonts w:ascii="Cambria" w:eastAsia="MS Mincho" w:hAnsi="Cambria" w:cs="Times New Roman"/>
          <w:lang w:eastAsia="ja-JP"/>
        </w:rPr>
      </w:pPr>
      <w:r w:rsidRPr="00025374">
        <w:rPr>
          <w:rFonts w:ascii="Cambria" w:eastAsia="MS Mincho" w:hAnsi="Cambria" w:cs="Times New Roman"/>
          <w:lang w:eastAsia="ja-JP"/>
        </w:rPr>
        <w:t xml:space="preserve">Quinze jours </w:t>
      </w:r>
      <w:del w:id="336" w:author="Diallo Issaga (EXT)" w:date="2018-04-28T05:59:00Z">
        <w:r w:rsidRPr="00025374" w:rsidDel="005C0494">
          <w:rPr>
            <w:rFonts w:ascii="Cambria" w:eastAsia="MS Mincho" w:hAnsi="Cambria" w:cs="Times New Roman"/>
            <w:lang w:eastAsia="ja-JP"/>
          </w:rPr>
          <w:delText>aupar</w:delText>
        </w:r>
      </w:del>
      <w:r w:rsidRPr="00025374">
        <w:rPr>
          <w:rFonts w:ascii="Cambria" w:eastAsia="MS Mincho" w:hAnsi="Cambria" w:cs="Times New Roman"/>
          <w:lang w:eastAsia="ja-JP"/>
        </w:rPr>
        <w:t xml:space="preserve">avant </w:t>
      </w:r>
      <w:del w:id="337" w:author="Diallo Issaga (EXT)" w:date="2018-04-29T10:26:00Z">
        <w:r w:rsidRPr="00025374" w:rsidDel="00D0054E">
          <w:rPr>
            <w:rFonts w:ascii="Cambria" w:eastAsia="MS Mincho" w:hAnsi="Cambria" w:cs="Times New Roman"/>
            <w:lang w:eastAsia="ja-JP"/>
          </w:rPr>
          <w:delText>la date fixé</w:delText>
        </w:r>
      </w:del>
      <w:ins w:id="338" w:author="Diallo Issaga (EXT)" w:date="2018-04-29T10:26:00Z">
        <w:r w:rsidR="00D0054E" w:rsidRPr="00025374">
          <w:rPr>
            <w:rFonts w:ascii="Cambria" w:eastAsia="MS Mincho" w:hAnsi="Cambria" w:cs="Times New Roman"/>
            <w:lang w:eastAsia="ja-JP"/>
          </w:rPr>
          <w:t>la date fixée</w:t>
        </w:r>
      </w:ins>
      <w:r w:rsidRPr="00025374">
        <w:rPr>
          <w:rFonts w:ascii="Cambria" w:eastAsia="MS Mincho" w:hAnsi="Cambria" w:cs="Times New Roman"/>
          <w:lang w:eastAsia="ja-JP"/>
        </w:rPr>
        <w:t>, les membres de l'association sont convoqués par SMS, appel téléphonique, emailing, courrier postal, ou tout autre moyen par le </w:t>
      </w:r>
      <w:ins w:id="339" w:author="Diallo Issaga (EXT)" w:date="2018-04-29T10:27:00Z">
        <w:r w:rsidR="00D0054E">
          <w:rPr>
            <w:rFonts w:ascii="Cambria" w:eastAsia="MS Mincho" w:hAnsi="Cambria" w:cs="Times New Roman"/>
            <w:lang w:eastAsia="ja-JP"/>
          </w:rPr>
          <w:t>s</w:t>
        </w:r>
      </w:ins>
      <w:del w:id="340" w:author="Diallo Issaga (EXT)" w:date="2018-04-29T10:27:00Z">
        <w:r w:rsidRPr="00025374" w:rsidDel="00D0054E">
          <w:rPr>
            <w:rFonts w:ascii="Cambria" w:eastAsia="MS Mincho" w:hAnsi="Cambria" w:cs="Times New Roman"/>
            <w:lang w:eastAsia="ja-JP"/>
          </w:rPr>
          <w:delText>S</w:delText>
        </w:r>
      </w:del>
      <w:r w:rsidRPr="00025374">
        <w:rPr>
          <w:rFonts w:ascii="Cambria" w:eastAsia="MS Mincho" w:hAnsi="Cambria" w:cs="Times New Roman"/>
          <w:lang w:eastAsia="ja-JP"/>
        </w:rPr>
        <w:t>ecrétaire</w:t>
      </w:r>
      <w:commentRangeStart w:id="341"/>
      <w:r w:rsidRPr="00025374">
        <w:rPr>
          <w:rFonts w:ascii="Cambria" w:eastAsia="MS Mincho" w:hAnsi="Cambria" w:cs="Times New Roman"/>
          <w:lang w:eastAsia="ja-JP"/>
        </w:rPr>
        <w:t>. L'ordre du jour, après avoir délibéré, se prononce sur le rapport moral ou d'activité et sur les comptes de l'exercice financier</w:t>
      </w:r>
      <w:commentRangeEnd w:id="341"/>
      <w:r w:rsidR="005C0494">
        <w:rPr>
          <w:rStyle w:val="Marquedecommentaire"/>
        </w:rPr>
        <w:commentReference w:id="341"/>
      </w:r>
      <w:r w:rsidRPr="00025374">
        <w:rPr>
          <w:rFonts w:ascii="Cambria" w:eastAsia="MS Mincho" w:hAnsi="Cambria" w:cs="Times New Roman"/>
          <w:lang w:eastAsia="ja-JP"/>
        </w:rPr>
        <w:t xml:space="preserve">. Elle délibère sur les orientations à venir. Elle pourvoit à la nomination ou au renouvellement des membres du conseil d'administration. </w:t>
      </w:r>
    </w:p>
    <w:p w14:paraId="17DA72D7" w14:textId="77777777" w:rsidR="00990EEC" w:rsidRPr="001E04C0" w:rsidRDefault="00850AAC" w:rsidP="001E04C0">
      <w:pPr>
        <w:spacing w:after="200" w:line="276" w:lineRule="auto"/>
        <w:jc w:val="both"/>
        <w:rPr>
          <w:rFonts w:ascii="Cambria" w:eastAsia="MS Mincho" w:hAnsi="Cambria" w:cs="Times New Roman"/>
          <w:lang w:eastAsia="ja-JP"/>
        </w:rPr>
      </w:pPr>
      <w:r w:rsidRPr="00025374">
        <w:rPr>
          <w:rFonts w:ascii="Cambria" w:eastAsia="MS Mincho" w:hAnsi="Cambria" w:cs="Times New Roman"/>
          <w:lang w:eastAsia="ja-JP"/>
        </w:rPr>
        <w:t>Ne devront être traité</w:t>
      </w:r>
      <w:ins w:id="342" w:author="Diallo Issaga (EXT)" w:date="2018-04-28T06:01:00Z">
        <w:r w:rsidR="005C0494">
          <w:rPr>
            <w:rFonts w:ascii="Cambria" w:eastAsia="MS Mincho" w:hAnsi="Cambria" w:cs="Times New Roman"/>
            <w:lang w:eastAsia="ja-JP"/>
          </w:rPr>
          <w:t>es</w:t>
        </w:r>
      </w:ins>
      <w:r w:rsidRPr="00025374">
        <w:rPr>
          <w:rFonts w:ascii="Cambria" w:eastAsia="MS Mincho" w:hAnsi="Cambria" w:cs="Times New Roman"/>
          <w:lang w:eastAsia="ja-JP"/>
        </w:rPr>
        <w:t xml:space="preserve">, lors de l'assemblée, que les questions soumises à l'ordre </w:t>
      </w:r>
      <w:ins w:id="343" w:author="Diallo Issaga (EXT)" w:date="2018-04-28T06:01:00Z">
        <w:r w:rsidR="005C0494">
          <w:rPr>
            <w:rFonts w:ascii="Cambria" w:eastAsia="MS Mincho" w:hAnsi="Cambria" w:cs="Times New Roman"/>
            <w:lang w:eastAsia="ja-JP"/>
          </w:rPr>
          <w:t xml:space="preserve">du jour dans </w:t>
        </w:r>
      </w:ins>
      <w:del w:id="344" w:author="Diallo Issaga (EXT)" w:date="2018-04-28T06:01:00Z">
        <w:r w:rsidRPr="00025374" w:rsidDel="005C0494">
          <w:rPr>
            <w:rFonts w:ascii="Cambria" w:eastAsia="MS Mincho" w:hAnsi="Cambria" w:cs="Times New Roman"/>
            <w:lang w:eastAsia="ja-JP"/>
          </w:rPr>
          <w:delText>prévu sur</w:delText>
        </w:r>
      </w:del>
      <w:r w:rsidRPr="00025374">
        <w:rPr>
          <w:rFonts w:ascii="Cambria" w:eastAsia="MS Mincho" w:hAnsi="Cambria" w:cs="Times New Roman"/>
          <w:lang w:eastAsia="ja-JP"/>
        </w:rPr>
        <w:t xml:space="preserve"> la convocation.</w:t>
      </w:r>
    </w:p>
    <w:p w14:paraId="3274676A" w14:textId="77777777" w:rsidR="008D074B" w:rsidRDefault="001E04C0" w:rsidP="00025374">
      <w:pPr>
        <w:pStyle w:val="Titre2"/>
        <w:numPr>
          <w:ilvl w:val="1"/>
          <w:numId w:val="29"/>
        </w:numPr>
      </w:pPr>
      <w:r>
        <w:t xml:space="preserve">Article 16 - </w:t>
      </w:r>
      <w:r w:rsidR="00C36BF8">
        <w:t>Indemnités</w:t>
      </w:r>
      <w:r w:rsidR="00850AAC">
        <w:t xml:space="preserve"> des membres de l’administration</w:t>
      </w:r>
    </w:p>
    <w:p w14:paraId="36B02806" w14:textId="77777777" w:rsidR="00C36BF8" w:rsidRPr="00025374" w:rsidRDefault="00C36BF8" w:rsidP="00025374">
      <w:pPr>
        <w:spacing w:after="200" w:line="276" w:lineRule="auto"/>
        <w:jc w:val="both"/>
        <w:rPr>
          <w:rFonts w:ascii="Cambria" w:eastAsia="MS Mincho" w:hAnsi="Cambria" w:cs="Times New Roman"/>
          <w:lang w:eastAsia="ja-JP"/>
        </w:rPr>
      </w:pPr>
      <w:r w:rsidRPr="00025374">
        <w:rPr>
          <w:rFonts w:ascii="Cambria" w:eastAsia="MS Mincho" w:hAnsi="Cambria" w:cs="Times New Roman"/>
          <w:lang w:eastAsia="ja-JP"/>
        </w:rPr>
        <w:t>Toutes les fonctions, y compris celles des membres du conseil d’administration et du bureau, sont gratuites et bénévoles. Toutefois, les frais occasionnés par l’accomplissement de leur mandat sont remboursés sur présentation d’un justificatif. Le rapport financier présenté à l’assemblée générale doit faire mention des remboursements des frais de mission, de déplacements ou de représentation.</w:t>
      </w:r>
    </w:p>
    <w:p w14:paraId="1EFC31D8" w14:textId="77777777" w:rsidR="008D074B" w:rsidRDefault="0045235A" w:rsidP="00527484">
      <w:pPr>
        <w:pStyle w:val="Titre1"/>
      </w:pPr>
      <w:r>
        <w:t xml:space="preserve">RESPECT DES STATUTS </w:t>
      </w:r>
      <w:r w:rsidR="001E04C0">
        <w:t>–</w:t>
      </w:r>
      <w:r w:rsidR="008D074B">
        <w:t xml:space="preserve"> </w:t>
      </w:r>
      <w:r w:rsidR="001E04C0">
        <w:t>MODIFICATION DES</w:t>
      </w:r>
      <w:r w:rsidR="008D074B">
        <w:t xml:space="preserve"> STATUTS</w:t>
      </w:r>
      <w:r w:rsidR="001E04C0">
        <w:t>, DISSOLUTION DE L’ASSOCIATION</w:t>
      </w:r>
      <w:r w:rsidR="008D074B">
        <w:t xml:space="preserve"> </w:t>
      </w:r>
    </w:p>
    <w:p w14:paraId="4C10DFC5" w14:textId="77777777" w:rsidR="001E04C0" w:rsidRDefault="001E04C0" w:rsidP="001E04C0">
      <w:pPr>
        <w:pStyle w:val="Titre2"/>
        <w:numPr>
          <w:ilvl w:val="1"/>
          <w:numId w:val="31"/>
        </w:numPr>
      </w:pPr>
      <w:r>
        <w:t>Article 17 - Respect des statuts</w:t>
      </w:r>
    </w:p>
    <w:p w14:paraId="3E655A2A" w14:textId="6180346D" w:rsidR="0045235A" w:rsidRDefault="0045235A" w:rsidP="00025374">
      <w:pPr>
        <w:spacing w:after="200" w:line="276" w:lineRule="auto"/>
        <w:jc w:val="both"/>
        <w:rPr>
          <w:rFonts w:ascii="Cambria" w:eastAsia="MS Mincho" w:hAnsi="Cambria" w:cs="Times New Roman"/>
          <w:lang w:eastAsia="ja-JP"/>
        </w:rPr>
      </w:pPr>
      <w:r w:rsidRPr="00025374">
        <w:rPr>
          <w:rFonts w:ascii="Cambria" w:eastAsia="MS Mincho" w:hAnsi="Cambria" w:cs="Times New Roman"/>
          <w:lang w:eastAsia="ja-JP"/>
        </w:rPr>
        <w:t xml:space="preserve">Pour le bon fonctionnement de l’association, l’assemblée générale peut établir un règlement intérieur. </w:t>
      </w:r>
      <w:r w:rsidR="00C36BF8" w:rsidRPr="00025374">
        <w:rPr>
          <w:rFonts w:ascii="Cambria" w:eastAsia="MS Mincho" w:hAnsi="Cambria" w:cs="Times New Roman"/>
          <w:lang w:eastAsia="ja-JP"/>
        </w:rPr>
        <w:t xml:space="preserve">Cet éventuel est destiné à fixer les divers points non prévus par les présents statuts, notamment ceux qui ont trait au fonctionnement pratique des activités de l’association. </w:t>
      </w:r>
      <w:r w:rsidRPr="00025374">
        <w:rPr>
          <w:rFonts w:ascii="Cambria" w:eastAsia="MS Mincho" w:hAnsi="Cambria" w:cs="Times New Roman"/>
          <w:lang w:eastAsia="ja-JP"/>
        </w:rPr>
        <w:t xml:space="preserve">Chaque membre de l’association doit respecter les présents statuts ainsi que le règlement intérieur. Tous ceux qui ne les respectent pas seront </w:t>
      </w:r>
      <w:ins w:id="345" w:author="Diallo Issaga (EXT)" w:date="2018-04-29T10:39:00Z">
        <w:r w:rsidR="003108D4">
          <w:rPr>
            <w:rFonts w:ascii="Cambria" w:eastAsia="MS Mincho" w:hAnsi="Cambria" w:cs="Times New Roman"/>
            <w:lang w:eastAsia="ja-JP"/>
          </w:rPr>
          <w:t xml:space="preserve">exclus de l’association sans obligation de justification. </w:t>
        </w:r>
      </w:ins>
      <w:del w:id="346" w:author="Diallo Issaga (EXT)" w:date="2018-04-29T10:40:00Z">
        <w:r w:rsidRPr="00025374" w:rsidDel="003108D4">
          <w:rPr>
            <w:rFonts w:ascii="Cambria" w:eastAsia="MS Mincho" w:hAnsi="Cambria" w:cs="Times New Roman"/>
            <w:lang w:eastAsia="ja-JP"/>
          </w:rPr>
          <w:delText xml:space="preserve">convoqués pour donner des </w:delText>
        </w:r>
        <w:commentRangeStart w:id="347"/>
        <w:r w:rsidRPr="00025374" w:rsidDel="003108D4">
          <w:rPr>
            <w:rFonts w:ascii="Cambria" w:eastAsia="MS Mincho" w:hAnsi="Cambria" w:cs="Times New Roman"/>
            <w:lang w:eastAsia="ja-JP"/>
          </w:rPr>
          <w:delText>explications, puis exclus de l’association.</w:delText>
        </w:r>
        <w:commentRangeEnd w:id="347"/>
        <w:r w:rsidR="00C423E2" w:rsidDel="003108D4">
          <w:rPr>
            <w:rStyle w:val="Marquedecommentaire"/>
          </w:rPr>
          <w:commentReference w:id="347"/>
        </w:r>
      </w:del>
    </w:p>
    <w:p w14:paraId="5140CFAE" w14:textId="77777777" w:rsidR="001E04C0" w:rsidRDefault="001E04C0" w:rsidP="001E04C0">
      <w:pPr>
        <w:pStyle w:val="Titre2"/>
        <w:numPr>
          <w:ilvl w:val="1"/>
          <w:numId w:val="31"/>
        </w:numPr>
      </w:pPr>
      <w:r>
        <w:t>Article 18 - Modification des statuts</w:t>
      </w:r>
    </w:p>
    <w:p w14:paraId="3E6C188F" w14:textId="77777777" w:rsidR="001E04C0" w:rsidRPr="00025374" w:rsidRDefault="001E04C0" w:rsidP="00025374">
      <w:pPr>
        <w:spacing w:after="200" w:line="276" w:lineRule="auto"/>
        <w:jc w:val="both"/>
        <w:rPr>
          <w:rFonts w:ascii="Cambria" w:eastAsia="MS Mincho" w:hAnsi="Cambria" w:cs="Times New Roman"/>
          <w:lang w:eastAsia="ja-JP"/>
        </w:rPr>
      </w:pPr>
      <w:r>
        <w:rPr>
          <w:rFonts w:ascii="Cambria" w:eastAsia="MS Mincho" w:hAnsi="Cambria" w:cs="Times New Roman"/>
          <w:lang w:eastAsia="ja-JP"/>
        </w:rPr>
        <w:t xml:space="preserve">Les statuts peuvent être modifiés </w:t>
      </w:r>
      <w:del w:id="348" w:author="Diallo Issaga (EXT)" w:date="2018-04-28T20:53:00Z">
        <w:r w:rsidDel="00C423E2">
          <w:rPr>
            <w:rFonts w:ascii="Cambria" w:eastAsia="MS Mincho" w:hAnsi="Cambria" w:cs="Times New Roman"/>
            <w:lang w:eastAsia="ja-JP"/>
          </w:rPr>
          <w:delText xml:space="preserve"> </w:delText>
        </w:r>
      </w:del>
      <w:r>
        <w:rPr>
          <w:rFonts w:ascii="Cambria" w:eastAsia="MS Mincho" w:hAnsi="Cambria" w:cs="Times New Roman"/>
          <w:lang w:eastAsia="ja-JP"/>
        </w:rPr>
        <w:t>par l’assemblée générale par un vote à la majorité absolue des membres.</w:t>
      </w:r>
    </w:p>
    <w:p w14:paraId="53F6F154" w14:textId="77777777" w:rsidR="0045235A" w:rsidRDefault="001E04C0" w:rsidP="001E04C0">
      <w:pPr>
        <w:pStyle w:val="Titre2"/>
        <w:numPr>
          <w:ilvl w:val="1"/>
          <w:numId w:val="31"/>
        </w:numPr>
      </w:pPr>
      <w:r>
        <w:lastRenderedPageBreak/>
        <w:t xml:space="preserve">Article 19 - </w:t>
      </w:r>
      <w:r w:rsidR="0045235A">
        <w:t xml:space="preserve">Dissolution </w:t>
      </w:r>
    </w:p>
    <w:p w14:paraId="0EAA7120" w14:textId="77777777" w:rsidR="00C423E2" w:rsidRDefault="0045235A" w:rsidP="00E42665">
      <w:pPr>
        <w:spacing w:after="200" w:line="276" w:lineRule="auto"/>
        <w:jc w:val="both"/>
        <w:rPr>
          <w:ins w:id="349" w:author="Diallo Issaga (EXT)" w:date="2018-04-28T20:53:00Z"/>
          <w:rFonts w:ascii="Cambria" w:eastAsia="MS Mincho" w:hAnsi="Cambria" w:cs="Times New Roman"/>
          <w:lang w:eastAsia="ja-JP"/>
        </w:rPr>
      </w:pPr>
      <w:r w:rsidRPr="00025374">
        <w:rPr>
          <w:rFonts w:ascii="Cambria" w:eastAsia="MS Mincho" w:hAnsi="Cambria" w:cs="Times New Roman"/>
          <w:lang w:eastAsia="ja-JP"/>
        </w:rPr>
        <w:t xml:space="preserve">En cas de dissolution de l’association pour quelque cause </w:t>
      </w:r>
      <w:del w:id="350" w:author="Diallo Issaga (EXT)" w:date="2018-04-28T20:53:00Z">
        <w:r w:rsidRPr="00025374" w:rsidDel="00C423E2">
          <w:rPr>
            <w:rFonts w:ascii="Cambria" w:eastAsia="MS Mincho" w:hAnsi="Cambria" w:cs="Times New Roman"/>
            <w:lang w:eastAsia="ja-JP"/>
          </w:rPr>
          <w:delText xml:space="preserve"> </w:delText>
        </w:r>
      </w:del>
      <w:r w:rsidRPr="00025374">
        <w:rPr>
          <w:rFonts w:ascii="Cambria" w:eastAsia="MS Mincho" w:hAnsi="Cambria" w:cs="Times New Roman"/>
          <w:lang w:eastAsia="ja-JP"/>
        </w:rPr>
        <w:t xml:space="preserve">que ce soit, </w:t>
      </w:r>
      <w:del w:id="351" w:author="Diallo Issaga (EXT)" w:date="2018-04-28T20:53:00Z">
        <w:r w:rsidRPr="00025374" w:rsidDel="00C423E2">
          <w:rPr>
            <w:rFonts w:ascii="Cambria" w:eastAsia="MS Mincho" w:hAnsi="Cambria" w:cs="Times New Roman"/>
            <w:lang w:eastAsia="ja-JP"/>
          </w:rPr>
          <w:delText xml:space="preserve"> </w:delText>
        </w:r>
      </w:del>
      <w:r w:rsidRPr="00025374">
        <w:rPr>
          <w:rFonts w:ascii="Cambria" w:eastAsia="MS Mincho" w:hAnsi="Cambria" w:cs="Times New Roman"/>
          <w:lang w:eastAsia="ja-JP"/>
        </w:rPr>
        <w:t xml:space="preserve">l’assemblée générale désigne un ou plusieurs liquidateurs chargés des opérations de liquidation. </w:t>
      </w:r>
    </w:p>
    <w:p w14:paraId="4394F304" w14:textId="7CB6DF88" w:rsidR="00E9742C" w:rsidRDefault="0045235A" w:rsidP="00E42665">
      <w:pPr>
        <w:spacing w:after="200" w:line="276" w:lineRule="auto"/>
        <w:jc w:val="both"/>
      </w:pPr>
      <w:r w:rsidRPr="00025374">
        <w:rPr>
          <w:rFonts w:ascii="Cambria" w:eastAsia="MS Mincho" w:hAnsi="Cambria" w:cs="Times New Roman"/>
          <w:lang w:eastAsia="ja-JP"/>
        </w:rPr>
        <w:t>Lors de la clôture de la liquidation, l’assemblée générale se prononce sur la dévolution de l’actif net.</w:t>
      </w:r>
      <w:r w:rsidR="00731CA6">
        <w:t xml:space="preserve"> </w:t>
      </w:r>
    </w:p>
    <w:p w14:paraId="443BAF94" w14:textId="77777777" w:rsidR="009D5E63" w:rsidRDefault="009D5E63" w:rsidP="00CC42EF"/>
    <w:sectPr w:rsidR="009D5E63">
      <w:footerReference w:type="default" r:id="rId1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2" w:author="Diallo Issaga (EXT)" w:date="2018-04-29T13:11:00Z" w:initials="DI(">
    <w:p w14:paraId="12C02E16" w14:textId="71B4CB58" w:rsidR="00CE745E" w:rsidRDefault="00CE745E">
      <w:pPr>
        <w:pStyle w:val="Commentaire"/>
      </w:pPr>
      <w:r>
        <w:rPr>
          <w:rStyle w:val="Marquedecommentaire"/>
        </w:rPr>
        <w:annotationRef/>
      </w:r>
    </w:p>
  </w:comment>
  <w:comment w:id="213" w:author="Diallo Issaga (EXT)" w:date="2018-04-29T13:12:00Z" w:initials="DI(">
    <w:p w14:paraId="08599FFB" w14:textId="715B09C4" w:rsidR="00CE745E" w:rsidRDefault="00CE745E">
      <w:pPr>
        <w:pStyle w:val="Commentaire"/>
      </w:pPr>
      <w:r>
        <w:rPr>
          <w:rStyle w:val="Marquedecommentaire"/>
        </w:rPr>
        <w:annotationRef/>
      </w:r>
    </w:p>
  </w:comment>
  <w:comment w:id="214" w:author="Diallo Issaga (EXT)" w:date="2018-04-29T13:12:00Z" w:initials="DI(">
    <w:p w14:paraId="30152F1B" w14:textId="7D330004" w:rsidR="00BB7086" w:rsidRDefault="00BB7086">
      <w:pPr>
        <w:pStyle w:val="Commentaire"/>
      </w:pPr>
      <w:r>
        <w:rPr>
          <w:rStyle w:val="Marquedecommentaire"/>
        </w:rPr>
        <w:annotationRef/>
      </w:r>
      <w:r w:rsidR="00971CC0">
        <w:rPr>
          <w:noProof/>
        </w:rPr>
        <w:t>à compléter</w:t>
      </w:r>
    </w:p>
  </w:comment>
  <w:comment w:id="287" w:author="Diallo Issaga (EXT)" w:date="2018-04-28T05:47:00Z" w:initials="DI(">
    <w:p w14:paraId="5CE30A65" w14:textId="77777777" w:rsidR="003A2C3E" w:rsidRDefault="003A2C3E">
      <w:pPr>
        <w:pStyle w:val="Commentaire"/>
      </w:pPr>
      <w:r>
        <w:rPr>
          <w:rStyle w:val="Marquedecommentaire"/>
        </w:rPr>
        <w:annotationRef/>
      </w:r>
      <w:r>
        <w:t>Je ne comprends pas</w:t>
      </w:r>
    </w:p>
  </w:comment>
  <w:comment w:id="314" w:author="Diallo Issaga (EXT)" w:date="2018-04-28T05:53:00Z" w:initials="DI(">
    <w:p w14:paraId="0D12AA13" w14:textId="77777777" w:rsidR="003A2C3E" w:rsidRDefault="003A2C3E">
      <w:pPr>
        <w:pStyle w:val="Commentaire"/>
      </w:pPr>
      <w:r>
        <w:rPr>
          <w:rStyle w:val="Marquedecommentaire"/>
        </w:rPr>
        <w:annotationRef/>
      </w:r>
      <w:r>
        <w:t>Je ne comprends pas</w:t>
      </w:r>
    </w:p>
  </w:comment>
  <w:comment w:id="334" w:author="Diallo Issaga (EXT)" w:date="2018-04-28T05:57:00Z" w:initials="DI(">
    <w:p w14:paraId="2013452A" w14:textId="77777777" w:rsidR="003A2C3E" w:rsidRDefault="003A2C3E">
      <w:pPr>
        <w:pStyle w:val="Commentaire"/>
      </w:pPr>
      <w:r>
        <w:rPr>
          <w:rStyle w:val="Marquedecommentaire"/>
        </w:rPr>
        <w:annotationRef/>
      </w:r>
      <w:r>
        <w:t>Qui, comment est ce que le cas de force majeur est établi. Majeur (e) ?</w:t>
      </w:r>
    </w:p>
  </w:comment>
  <w:comment w:id="341" w:author="Diallo Issaga (EXT)" w:date="2018-04-28T06:00:00Z" w:initials="DI(">
    <w:p w14:paraId="1E5120D2" w14:textId="77777777" w:rsidR="003A2C3E" w:rsidRDefault="003A2C3E">
      <w:pPr>
        <w:pStyle w:val="Commentaire"/>
      </w:pPr>
      <w:r>
        <w:rPr>
          <w:rStyle w:val="Marquedecommentaire"/>
        </w:rPr>
        <w:annotationRef/>
      </w:r>
      <w:r>
        <w:t>Je ne comprend pas</w:t>
      </w:r>
    </w:p>
  </w:comment>
  <w:comment w:id="347" w:author="Diallo Issaga (EXT)" w:date="2018-04-28T20:52:00Z" w:initials="DI(">
    <w:p w14:paraId="41F33F66" w14:textId="768ECC98" w:rsidR="003A2C3E" w:rsidRDefault="003A2C3E">
      <w:pPr>
        <w:pStyle w:val="Commentaire"/>
      </w:pPr>
      <w:r>
        <w:rPr>
          <w:rStyle w:val="Marquedecommentaire"/>
        </w:rPr>
        <w:annotationRef/>
      </w:r>
      <w:r>
        <w:t>Et si explication justifiée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C02E16" w15:done="0"/>
  <w15:commentEx w15:paraId="08599FFB" w15:done="0"/>
  <w15:commentEx w15:paraId="30152F1B" w15:done="0"/>
  <w15:commentEx w15:paraId="5CE30A65" w15:done="0"/>
  <w15:commentEx w15:paraId="0D12AA13" w15:done="0"/>
  <w15:commentEx w15:paraId="2013452A" w15:done="0"/>
  <w15:commentEx w15:paraId="1E5120D2" w15:done="0"/>
  <w15:commentEx w15:paraId="41F33F6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C02E16" w16cid:durableId="1E90431D"/>
  <w16cid:commentId w16cid:paraId="08599FFB" w16cid:durableId="1E904325"/>
  <w16cid:commentId w16cid:paraId="30152F1B" w16cid:durableId="1E904343"/>
  <w16cid:commentId w16cid:paraId="5CE30A65" w16cid:durableId="1E8E8958"/>
  <w16cid:commentId w16cid:paraId="0D12AA13" w16cid:durableId="1E8E8AE5"/>
  <w16cid:commentId w16cid:paraId="2013452A" w16cid:durableId="1E8E8BDE"/>
  <w16cid:commentId w16cid:paraId="1E5120D2" w16cid:durableId="1E8E8C6D"/>
  <w16cid:commentId w16cid:paraId="41F33F66" w16cid:durableId="1E8F5D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AA40B8" w14:textId="77777777" w:rsidR="00971CC0" w:rsidRDefault="00971CC0" w:rsidP="00AE33F6">
      <w:pPr>
        <w:spacing w:after="0" w:line="240" w:lineRule="auto"/>
      </w:pPr>
      <w:r>
        <w:separator/>
      </w:r>
    </w:p>
  </w:endnote>
  <w:endnote w:type="continuationSeparator" w:id="0">
    <w:p w14:paraId="696B8000" w14:textId="77777777" w:rsidR="00971CC0" w:rsidRDefault="00971CC0" w:rsidP="00AE3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3BB41" w14:textId="77777777" w:rsidR="003A2C3E" w:rsidRDefault="003A2C3E">
    <w:pPr>
      <w:pStyle w:val="Pieddepage"/>
    </w:pPr>
    <w:r>
      <w:rPr>
        <w:noProof/>
      </w:rPr>
      <mc:AlternateContent>
        <mc:Choice Requires="wps">
          <w:drawing>
            <wp:anchor distT="0" distB="0" distL="114300" distR="114300" simplePos="0" relativeHeight="251659264" behindDoc="0" locked="0" layoutInCell="0" allowOverlap="1" wp14:anchorId="6F401819" wp14:editId="08E97A36">
              <wp:simplePos x="0" y="0"/>
              <wp:positionH relativeFrom="page">
                <wp:posOffset>0</wp:posOffset>
              </wp:positionH>
              <wp:positionV relativeFrom="page">
                <wp:posOffset>10227945</wp:posOffset>
              </wp:positionV>
              <wp:extent cx="7560310" cy="273050"/>
              <wp:effectExtent l="0" t="0" r="0" b="12700"/>
              <wp:wrapNone/>
              <wp:docPr id="1" name="MSIPCMba704d7f87fd250d88155243" descr="{&quot;HashCode&quot;:110066269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002184D" w14:textId="138C71CC" w:rsidR="003A2C3E" w:rsidRPr="00AE33F6" w:rsidRDefault="003A2C3E" w:rsidP="00AE33F6">
                          <w:pPr>
                            <w:spacing w:after="0"/>
                            <w:rPr>
                              <w:rFonts w:ascii="Calibri" w:hAnsi="Calibri" w:cs="Calibri"/>
                              <w:color w:val="737373"/>
                              <w:sz w:val="16"/>
                            </w:rPr>
                          </w:pPr>
                          <w:del w:id="352" w:author="Diallo Issaga (EXT)" w:date="2018-04-29T11:56:00Z">
                            <w:r w:rsidDel="006575D1">
                              <w:rPr>
                                <w:rFonts w:ascii="Calibri" w:hAnsi="Calibri" w:cs="Calibri"/>
                                <w:color w:val="737373"/>
                                <w:sz w:val="16"/>
                              </w:rPr>
                              <w:delText>C2 - Internal Natixis</w:delText>
                            </w:r>
                          </w:del>
                          <w:ins w:id="353" w:author="Diallo Issaga (EXT)" w:date="2018-04-29T11:56:00Z">
                            <w:r>
                              <w:rPr>
                                <w:rFonts w:ascii="Calibri" w:hAnsi="Calibri" w:cs="Calibri"/>
                                <w:color w:val="737373"/>
                                <w:sz w:val="16"/>
                              </w:rPr>
                              <w:t>UNION DES GUINEENS DE France (UGF)</w:t>
                            </w:r>
                          </w:ins>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F401819" id="_x0000_t202" coordsize="21600,21600" o:spt="202" path="m,l,21600r21600,l21600,xe">
              <v:stroke joinstyle="miter"/>
              <v:path gradientshapeok="t" o:connecttype="rect"/>
            </v:shapetype>
            <v:shape id="MSIPCMba704d7f87fd250d88155243" o:spid="_x0000_s1026" type="#_x0000_t202" alt="{&quot;HashCode&quot;:1100662692,&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" o:allowincell="f" filled="f" stroked="f" strokeweight=".5pt">
              <v:textbox inset="20pt,0,,0">
                <w:txbxContent>
                  <w:p w14:paraId="0002184D" w14:textId="138C71CC" w:rsidR="003A2C3E" w:rsidRPr="00AE33F6" w:rsidRDefault="003A2C3E" w:rsidP="00AE33F6">
                    <w:pPr>
                      <w:spacing w:after="0"/>
                      <w:rPr>
                        <w:rFonts w:ascii="Calibri" w:hAnsi="Calibri" w:cs="Calibri"/>
                        <w:color w:val="737373"/>
                        <w:sz w:val="16"/>
                      </w:rPr>
                    </w:pPr>
                    <w:del w:id="354" w:author="Diallo Issaga (EXT)" w:date="2018-04-29T11:56:00Z">
                      <w:r w:rsidDel="006575D1">
                        <w:rPr>
                          <w:rFonts w:ascii="Calibri" w:hAnsi="Calibri" w:cs="Calibri"/>
                          <w:color w:val="737373"/>
                          <w:sz w:val="16"/>
                        </w:rPr>
                        <w:delText>C2 - Internal Natixis</w:delText>
                      </w:r>
                    </w:del>
                    <w:ins w:id="355" w:author="Diallo Issaga (EXT)" w:date="2018-04-29T11:56:00Z">
                      <w:r>
                        <w:rPr>
                          <w:rFonts w:ascii="Calibri" w:hAnsi="Calibri" w:cs="Calibri"/>
                          <w:color w:val="737373"/>
                          <w:sz w:val="16"/>
                        </w:rPr>
                        <w:t>UNION DES GUINEENS DE France (UGF)</w:t>
                      </w:r>
                    </w:ins>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7604" w14:textId="77777777" w:rsidR="00971CC0" w:rsidRDefault="00971CC0" w:rsidP="00AE33F6">
      <w:pPr>
        <w:spacing w:after="0" w:line="240" w:lineRule="auto"/>
      </w:pPr>
      <w:r>
        <w:separator/>
      </w:r>
    </w:p>
  </w:footnote>
  <w:footnote w:type="continuationSeparator" w:id="0">
    <w:p w14:paraId="17672C16" w14:textId="77777777" w:rsidR="00971CC0" w:rsidRDefault="00971CC0" w:rsidP="00AE33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965C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7611A0"/>
    <w:multiLevelType w:val="hybridMultilevel"/>
    <w:tmpl w:val="DA2C772A"/>
    <w:lvl w:ilvl="0" w:tplc="C332103A">
      <w:start w:val="1"/>
      <w:numFmt w:val="decimal"/>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5AC2A58"/>
    <w:multiLevelType w:val="hybridMultilevel"/>
    <w:tmpl w:val="6688F40C"/>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B3E3F4D"/>
    <w:multiLevelType w:val="multilevel"/>
    <w:tmpl w:val="1B306312"/>
    <w:lvl w:ilvl="0">
      <w:start w:val="1"/>
      <w:numFmt w:val="decimal"/>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FA06755"/>
    <w:multiLevelType w:val="hybridMultilevel"/>
    <w:tmpl w:val="05AAB0E0"/>
    <w:lvl w:ilvl="0" w:tplc="C332103A">
      <w:start w:val="1"/>
      <w:numFmt w:val="decimal"/>
      <w:lvlText w:val="%1."/>
      <w:lvlJc w:val="righ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0AB72BE"/>
    <w:multiLevelType w:val="hybridMultilevel"/>
    <w:tmpl w:val="7D465A1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38109E5"/>
    <w:multiLevelType w:val="multilevel"/>
    <w:tmpl w:val="2A5A2014"/>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3AC60540"/>
    <w:multiLevelType w:val="hybridMultilevel"/>
    <w:tmpl w:val="1612FE68"/>
    <w:lvl w:ilvl="0" w:tplc="C332103A">
      <w:start w:val="1"/>
      <w:numFmt w:val="decimal"/>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B14300F"/>
    <w:multiLevelType w:val="hybridMultilevel"/>
    <w:tmpl w:val="C2E6A6E8"/>
    <w:lvl w:ilvl="0" w:tplc="C332103A">
      <w:start w:val="1"/>
      <w:numFmt w:val="decimal"/>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DAA622E"/>
    <w:multiLevelType w:val="multilevel"/>
    <w:tmpl w:val="2A5A2014"/>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41191939"/>
    <w:multiLevelType w:val="multilevel"/>
    <w:tmpl w:val="D8002798"/>
    <w:lvl w:ilvl="0">
      <w:start w:val="1"/>
      <w:numFmt w:val="upperRoman"/>
      <w:pStyle w:val="Titre1"/>
      <w:lvlText w:val="%1."/>
      <w:lvlJc w:val="right"/>
      <w:pPr>
        <w:ind w:left="720" w:hanging="360"/>
      </w:pPr>
    </w:lvl>
    <w:lvl w:ilvl="1">
      <w:start w:val="2"/>
      <w:numFmt w:val="decimal"/>
      <w:pStyle w:val="Titre2"/>
      <w:isLgl/>
      <w:lvlText w:val="%1.%2"/>
      <w:lvlJc w:val="left"/>
      <w:pPr>
        <w:ind w:left="1004"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3196" w:hanging="144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963" w:hanging="2160"/>
      </w:pPr>
      <w:rPr>
        <w:rFonts w:hint="default"/>
      </w:rPr>
    </w:lvl>
    <w:lvl w:ilvl="8">
      <w:start w:val="1"/>
      <w:numFmt w:val="decimal"/>
      <w:isLgl/>
      <w:lvlText w:val="%1.%2.%3.%4.%5.%6.%7.%8.%9"/>
      <w:lvlJc w:val="left"/>
      <w:pPr>
        <w:ind w:left="5312" w:hanging="2160"/>
      </w:pPr>
      <w:rPr>
        <w:rFonts w:hint="default"/>
      </w:rPr>
    </w:lvl>
  </w:abstractNum>
  <w:abstractNum w:abstractNumId="11" w15:restartNumberingAfterBreak="0">
    <w:nsid w:val="49BE43C9"/>
    <w:multiLevelType w:val="hybridMultilevel"/>
    <w:tmpl w:val="8E7A488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13D634E"/>
    <w:multiLevelType w:val="multilevel"/>
    <w:tmpl w:val="1B306312"/>
    <w:lvl w:ilvl="0">
      <w:start w:val="1"/>
      <w:numFmt w:val="decimal"/>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BFD3023"/>
    <w:multiLevelType w:val="hybridMultilevel"/>
    <w:tmpl w:val="45622314"/>
    <w:lvl w:ilvl="0" w:tplc="DFE2896A">
      <w:numFmt w:val="bullet"/>
      <w:lvlText w:val="-"/>
      <w:lvlJc w:val="left"/>
      <w:pPr>
        <w:ind w:left="720" w:hanging="360"/>
      </w:pPr>
      <w:rPr>
        <w:rFonts w:ascii="Cambria" w:eastAsia="MS Mincho" w:hAnsi="Cambr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2B75C81"/>
    <w:multiLevelType w:val="multilevel"/>
    <w:tmpl w:val="F4CAB07C"/>
    <w:lvl w:ilvl="0">
      <w:start w:val="2"/>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87059BF"/>
    <w:multiLevelType w:val="hybridMultilevel"/>
    <w:tmpl w:val="6B7E2B92"/>
    <w:lvl w:ilvl="0" w:tplc="644410D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A68761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193EA8"/>
    <w:multiLevelType w:val="hybridMultilevel"/>
    <w:tmpl w:val="F1CCBBBE"/>
    <w:lvl w:ilvl="0" w:tplc="C332103A">
      <w:start w:val="1"/>
      <w:numFmt w:val="decimal"/>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0331340"/>
    <w:multiLevelType w:val="hybridMultilevel"/>
    <w:tmpl w:val="A1E09996"/>
    <w:lvl w:ilvl="0" w:tplc="97BEEBB0">
      <w:start w:val="1"/>
      <w:numFmt w:val="decimal"/>
      <w:lvlText w:val="%1.1"/>
      <w:lvlJc w:val="righ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9" w15:restartNumberingAfterBreak="0">
    <w:nsid w:val="7DEA53EC"/>
    <w:multiLevelType w:val="hybridMultilevel"/>
    <w:tmpl w:val="B1CEC98E"/>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6"/>
  </w:num>
  <w:num w:numId="2">
    <w:abstractNumId w:val="0"/>
  </w:num>
  <w:num w:numId="3">
    <w:abstractNumId w:val="16"/>
  </w:num>
  <w:num w:numId="4">
    <w:abstractNumId w:val="14"/>
  </w:num>
  <w:num w:numId="5">
    <w:abstractNumId w:val="9"/>
  </w:num>
  <w:num w:numId="6">
    <w:abstractNumId w:val="6"/>
  </w:num>
  <w:num w:numId="7">
    <w:abstractNumId w:val="10"/>
  </w:num>
  <w:num w:numId="8">
    <w:abstractNumId w:val="18"/>
  </w:num>
  <w:num w:numId="9">
    <w:abstractNumId w:val="18"/>
  </w:num>
  <w:num w:numId="10">
    <w:abstractNumId w:val="18"/>
  </w:num>
  <w:num w:numId="11">
    <w:abstractNumId w:val="5"/>
  </w:num>
  <w:num w:numId="12">
    <w:abstractNumId w:val="18"/>
  </w:num>
  <w:num w:numId="13">
    <w:abstractNumId w:val="18"/>
  </w:num>
  <w:num w:numId="14">
    <w:abstractNumId w:val="18"/>
  </w:num>
  <w:num w:numId="15">
    <w:abstractNumId w:val="18"/>
  </w:num>
  <w:num w:numId="16">
    <w:abstractNumId w:val="18"/>
  </w:num>
  <w:num w:numId="17">
    <w:abstractNumId w:val="10"/>
  </w:num>
  <w:num w:numId="18">
    <w:abstractNumId w:val="18"/>
  </w:num>
  <w:num w:numId="19">
    <w:abstractNumId w:val="10"/>
    <w:lvlOverride w:ilvl="0">
      <w:startOverride w:val="2"/>
    </w:lvlOverride>
    <w:lvlOverride w:ilvl="1">
      <w:startOverride w:val="1"/>
    </w:lvlOverride>
  </w:num>
  <w:num w:numId="20">
    <w:abstractNumId w:val="18"/>
  </w:num>
  <w:num w:numId="21">
    <w:abstractNumId w:val="10"/>
  </w:num>
  <w:num w:numId="22">
    <w:abstractNumId w:val="11"/>
  </w:num>
  <w:num w:numId="23">
    <w:abstractNumId w:val="15"/>
  </w:num>
  <w:num w:numId="24">
    <w:abstractNumId w:val="4"/>
  </w:num>
  <w:num w:numId="25">
    <w:abstractNumId w:val="10"/>
  </w:num>
  <w:num w:numId="26">
    <w:abstractNumId w:val="17"/>
  </w:num>
  <w:num w:numId="27">
    <w:abstractNumId w:val="10"/>
  </w:num>
  <w:num w:numId="28">
    <w:abstractNumId w:val="10"/>
  </w:num>
  <w:num w:numId="29">
    <w:abstractNumId w:val="10"/>
    <w:lvlOverride w:ilvl="0">
      <w:startOverride w:val="3"/>
    </w:lvlOverride>
    <w:lvlOverride w:ilvl="1">
      <w:startOverride w:val="1"/>
    </w:lvlOverride>
  </w:num>
  <w:num w:numId="30">
    <w:abstractNumId w:val="10"/>
  </w:num>
  <w:num w:numId="31">
    <w:abstractNumId w:val="12"/>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10"/>
  </w:num>
  <w:num w:numId="39">
    <w:abstractNumId w:val="7"/>
  </w:num>
  <w:num w:numId="40">
    <w:abstractNumId w:val="1"/>
  </w:num>
  <w:num w:numId="41">
    <w:abstractNumId w:val="8"/>
  </w:num>
  <w:num w:numId="42">
    <w:abstractNumId w:val="10"/>
  </w:num>
  <w:num w:numId="43">
    <w:abstractNumId w:val="10"/>
  </w:num>
  <w:num w:numId="44">
    <w:abstractNumId w:val="3"/>
  </w:num>
  <w:num w:numId="45">
    <w:abstractNumId w:val="10"/>
  </w:num>
  <w:num w:numId="46">
    <w:abstractNumId w:val="10"/>
  </w:num>
  <w:num w:numId="47">
    <w:abstractNumId w:val="13"/>
  </w:num>
  <w:num w:numId="48">
    <w:abstractNumId w:val="19"/>
  </w:num>
  <w:num w:numId="4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allo Issaga (EXT)">
    <w15:presenceInfo w15:providerId="None" w15:userId="Diallo Issaga (EX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UniqueIdentifier" w:val="f145c8f7-c5dd-478a-8230-bdcc574084a9"/>
  </w:docVars>
  <w:rsids>
    <w:rsidRoot w:val="00FE3DAA"/>
    <w:rsid w:val="0002037D"/>
    <w:rsid w:val="00025374"/>
    <w:rsid w:val="00043B62"/>
    <w:rsid w:val="00083D51"/>
    <w:rsid w:val="00090243"/>
    <w:rsid w:val="000A3267"/>
    <w:rsid w:val="000A4E45"/>
    <w:rsid w:val="000B459E"/>
    <w:rsid w:val="000E3A36"/>
    <w:rsid w:val="00117685"/>
    <w:rsid w:val="0012381A"/>
    <w:rsid w:val="00162ACC"/>
    <w:rsid w:val="00174160"/>
    <w:rsid w:val="00196686"/>
    <w:rsid w:val="001B1678"/>
    <w:rsid w:val="001B7C0B"/>
    <w:rsid w:val="001D230E"/>
    <w:rsid w:val="001E04C0"/>
    <w:rsid w:val="002105CA"/>
    <w:rsid w:val="0023470C"/>
    <w:rsid w:val="00247BE4"/>
    <w:rsid w:val="002556E2"/>
    <w:rsid w:val="00257572"/>
    <w:rsid w:val="0029264D"/>
    <w:rsid w:val="002A74A7"/>
    <w:rsid w:val="002B267C"/>
    <w:rsid w:val="003072FA"/>
    <w:rsid w:val="003108D4"/>
    <w:rsid w:val="00311C90"/>
    <w:rsid w:val="0031284B"/>
    <w:rsid w:val="003738EF"/>
    <w:rsid w:val="003901BE"/>
    <w:rsid w:val="00391E65"/>
    <w:rsid w:val="003A2C3E"/>
    <w:rsid w:val="003F4088"/>
    <w:rsid w:val="0043200F"/>
    <w:rsid w:val="0045235A"/>
    <w:rsid w:val="00456B72"/>
    <w:rsid w:val="0046606D"/>
    <w:rsid w:val="00476459"/>
    <w:rsid w:val="0048541F"/>
    <w:rsid w:val="004C32EC"/>
    <w:rsid w:val="004D67BB"/>
    <w:rsid w:val="00510843"/>
    <w:rsid w:val="00527484"/>
    <w:rsid w:val="00527B29"/>
    <w:rsid w:val="005357CB"/>
    <w:rsid w:val="005440A0"/>
    <w:rsid w:val="005651AA"/>
    <w:rsid w:val="00593E50"/>
    <w:rsid w:val="005A0A68"/>
    <w:rsid w:val="005C0494"/>
    <w:rsid w:val="00612C63"/>
    <w:rsid w:val="00640735"/>
    <w:rsid w:val="006575D1"/>
    <w:rsid w:val="006720C1"/>
    <w:rsid w:val="00675F04"/>
    <w:rsid w:val="006A691C"/>
    <w:rsid w:val="006A7869"/>
    <w:rsid w:val="006F44A7"/>
    <w:rsid w:val="00731CA6"/>
    <w:rsid w:val="00766769"/>
    <w:rsid w:val="00773D34"/>
    <w:rsid w:val="007A4517"/>
    <w:rsid w:val="007C335C"/>
    <w:rsid w:val="00842767"/>
    <w:rsid w:val="00850AAC"/>
    <w:rsid w:val="00880950"/>
    <w:rsid w:val="00885AB2"/>
    <w:rsid w:val="008A1952"/>
    <w:rsid w:val="008C79A4"/>
    <w:rsid w:val="008D074B"/>
    <w:rsid w:val="008D28D7"/>
    <w:rsid w:val="008E0C96"/>
    <w:rsid w:val="00931844"/>
    <w:rsid w:val="00943147"/>
    <w:rsid w:val="0095209C"/>
    <w:rsid w:val="00971CC0"/>
    <w:rsid w:val="00990EEC"/>
    <w:rsid w:val="009D5E63"/>
    <w:rsid w:val="00A23049"/>
    <w:rsid w:val="00A33931"/>
    <w:rsid w:val="00A84706"/>
    <w:rsid w:val="00AA705A"/>
    <w:rsid w:val="00AB31DA"/>
    <w:rsid w:val="00AE33F6"/>
    <w:rsid w:val="00B231A8"/>
    <w:rsid w:val="00B360CA"/>
    <w:rsid w:val="00B36700"/>
    <w:rsid w:val="00B576DB"/>
    <w:rsid w:val="00B727A6"/>
    <w:rsid w:val="00BB7086"/>
    <w:rsid w:val="00C3494D"/>
    <w:rsid w:val="00C35865"/>
    <w:rsid w:val="00C36BF8"/>
    <w:rsid w:val="00C423E2"/>
    <w:rsid w:val="00C8077F"/>
    <w:rsid w:val="00CC42EF"/>
    <w:rsid w:val="00CD35EF"/>
    <w:rsid w:val="00CE745E"/>
    <w:rsid w:val="00D0054E"/>
    <w:rsid w:val="00D24E8B"/>
    <w:rsid w:val="00D44A33"/>
    <w:rsid w:val="00D47A5C"/>
    <w:rsid w:val="00D6345F"/>
    <w:rsid w:val="00D644B2"/>
    <w:rsid w:val="00D6794D"/>
    <w:rsid w:val="00D817FB"/>
    <w:rsid w:val="00E01FC9"/>
    <w:rsid w:val="00E13435"/>
    <w:rsid w:val="00E42665"/>
    <w:rsid w:val="00E56FD3"/>
    <w:rsid w:val="00E63375"/>
    <w:rsid w:val="00E9742C"/>
    <w:rsid w:val="00EB504D"/>
    <w:rsid w:val="00EC3655"/>
    <w:rsid w:val="00ED1043"/>
    <w:rsid w:val="00ED2161"/>
    <w:rsid w:val="00F306DA"/>
    <w:rsid w:val="00F402A9"/>
    <w:rsid w:val="00FA6F72"/>
    <w:rsid w:val="00FC7C96"/>
    <w:rsid w:val="00FE3D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A0A7C1"/>
  <w15:chartTrackingRefBased/>
  <w15:docId w15:val="{800582DB-C714-4DA7-A847-F0E49D03F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527484"/>
    <w:pPr>
      <w:keepNext/>
      <w:keepLines/>
      <w:numPr>
        <w:numId w:val="7"/>
      </w:numPr>
      <w:spacing w:after="200" w:line="360" w:lineRule="auto"/>
      <w:jc w:val="both"/>
      <w:outlineLvl w:val="0"/>
    </w:pPr>
    <w:rPr>
      <w:rFonts w:ascii="Cambria" w:eastAsiaTheme="majorEastAsia" w:hAnsi="Cambria" w:cstheme="majorBidi"/>
      <w:b/>
      <w:bCs/>
      <w:color w:val="2C6EAB" w:themeColor="accent1" w:themeShade="B5"/>
      <w:sz w:val="32"/>
      <w:szCs w:val="32"/>
    </w:rPr>
  </w:style>
  <w:style w:type="paragraph" w:styleId="Titre2">
    <w:name w:val="heading 2"/>
    <w:basedOn w:val="Normal"/>
    <w:next w:val="Normal"/>
    <w:link w:val="Titre2Car"/>
    <w:autoRedefine/>
    <w:uiPriority w:val="9"/>
    <w:unhideWhenUsed/>
    <w:qFormat/>
    <w:rsid w:val="0043200F"/>
    <w:pPr>
      <w:keepNext/>
      <w:keepLines/>
      <w:numPr>
        <w:ilvl w:val="1"/>
        <w:numId w:val="7"/>
      </w:numPr>
      <w:spacing w:after="200" w:line="360" w:lineRule="auto"/>
      <w:jc w:val="both"/>
      <w:outlineLvl w:val="1"/>
    </w:pPr>
    <w:rPr>
      <w:rFonts w:ascii="Cambria" w:eastAsiaTheme="majorEastAsia" w:hAnsi="Cambria" w:cstheme="majorBidi"/>
      <w:b/>
      <w:bCs/>
      <w:color w:val="5B9BD5" w:themeColor="accent1"/>
      <w:sz w:val="2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E3DA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FE3DAA"/>
    <w:pPr>
      <w:ind w:left="720"/>
      <w:contextualSpacing/>
    </w:pPr>
  </w:style>
  <w:style w:type="paragraph" w:customStyle="1" w:styleId="system-pagebreak">
    <w:name w:val="system-pagebreak"/>
    <w:basedOn w:val="Normal"/>
    <w:rsid w:val="00C3586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35865"/>
    <w:rPr>
      <w:b/>
      <w:bCs/>
    </w:rPr>
  </w:style>
  <w:style w:type="paragraph" w:customStyle="1" w:styleId="Lgende1">
    <w:name w:val="Légende1"/>
    <w:basedOn w:val="Normal"/>
    <w:rsid w:val="00C3586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1">
    <w:name w:val="p1"/>
    <w:basedOn w:val="Normal"/>
    <w:rsid w:val="000A4E4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2">
    <w:name w:val="p2"/>
    <w:basedOn w:val="Normal"/>
    <w:rsid w:val="000A4E4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tandard">
    <w:name w:val="standard"/>
    <w:basedOn w:val="Normal"/>
    <w:rsid w:val="008D28D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3072FA"/>
    <w:rPr>
      <w:i/>
      <w:iCs/>
    </w:rPr>
  </w:style>
  <w:style w:type="character" w:customStyle="1" w:styleId="Titre1Car">
    <w:name w:val="Titre 1 Car"/>
    <w:basedOn w:val="Policepardfaut"/>
    <w:link w:val="Titre1"/>
    <w:uiPriority w:val="9"/>
    <w:rsid w:val="00527484"/>
    <w:rPr>
      <w:rFonts w:ascii="Cambria" w:eastAsiaTheme="majorEastAsia" w:hAnsi="Cambria" w:cstheme="majorBidi"/>
      <w:b/>
      <w:bCs/>
      <w:color w:val="2C6EAB" w:themeColor="accent1" w:themeShade="B5"/>
      <w:sz w:val="32"/>
      <w:szCs w:val="32"/>
    </w:rPr>
  </w:style>
  <w:style w:type="character" w:customStyle="1" w:styleId="Titre2Car">
    <w:name w:val="Titre 2 Car"/>
    <w:basedOn w:val="Policepardfaut"/>
    <w:link w:val="Titre2"/>
    <w:uiPriority w:val="9"/>
    <w:rsid w:val="0043200F"/>
    <w:rPr>
      <w:rFonts w:ascii="Cambria" w:eastAsiaTheme="majorEastAsia" w:hAnsi="Cambria" w:cstheme="majorBidi"/>
      <w:b/>
      <w:bCs/>
      <w:color w:val="5B9BD5" w:themeColor="accent1"/>
      <w:sz w:val="29"/>
    </w:rPr>
  </w:style>
  <w:style w:type="paragraph" w:styleId="Textedebulles">
    <w:name w:val="Balloon Text"/>
    <w:basedOn w:val="Normal"/>
    <w:link w:val="TextedebullesCar"/>
    <w:uiPriority w:val="99"/>
    <w:semiHidden/>
    <w:unhideWhenUsed/>
    <w:rsid w:val="00162AC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62ACC"/>
    <w:rPr>
      <w:rFonts w:ascii="Segoe UI" w:hAnsi="Segoe UI" w:cs="Segoe UI"/>
      <w:sz w:val="18"/>
      <w:szCs w:val="18"/>
    </w:rPr>
  </w:style>
  <w:style w:type="paragraph" w:styleId="En-tte">
    <w:name w:val="header"/>
    <w:basedOn w:val="Normal"/>
    <w:link w:val="En-tteCar"/>
    <w:uiPriority w:val="99"/>
    <w:unhideWhenUsed/>
    <w:rsid w:val="00AE33F6"/>
    <w:pPr>
      <w:tabs>
        <w:tab w:val="center" w:pos="4513"/>
        <w:tab w:val="right" w:pos="9026"/>
      </w:tabs>
      <w:spacing w:after="0" w:line="240" w:lineRule="auto"/>
    </w:pPr>
  </w:style>
  <w:style w:type="character" w:customStyle="1" w:styleId="En-tteCar">
    <w:name w:val="En-tête Car"/>
    <w:basedOn w:val="Policepardfaut"/>
    <w:link w:val="En-tte"/>
    <w:uiPriority w:val="99"/>
    <w:rsid w:val="00AE33F6"/>
  </w:style>
  <w:style w:type="paragraph" w:styleId="Pieddepage">
    <w:name w:val="footer"/>
    <w:basedOn w:val="Normal"/>
    <w:link w:val="PieddepageCar"/>
    <w:uiPriority w:val="99"/>
    <w:unhideWhenUsed/>
    <w:rsid w:val="00AE33F6"/>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AE33F6"/>
  </w:style>
  <w:style w:type="character" w:styleId="Marquedecommentaire">
    <w:name w:val="annotation reference"/>
    <w:basedOn w:val="Policepardfaut"/>
    <w:uiPriority w:val="99"/>
    <w:semiHidden/>
    <w:unhideWhenUsed/>
    <w:rsid w:val="00593E50"/>
    <w:rPr>
      <w:sz w:val="16"/>
      <w:szCs w:val="16"/>
    </w:rPr>
  </w:style>
  <w:style w:type="paragraph" w:styleId="Commentaire">
    <w:name w:val="annotation text"/>
    <w:basedOn w:val="Normal"/>
    <w:link w:val="CommentaireCar"/>
    <w:uiPriority w:val="99"/>
    <w:semiHidden/>
    <w:unhideWhenUsed/>
    <w:rsid w:val="00593E50"/>
    <w:pPr>
      <w:spacing w:line="240" w:lineRule="auto"/>
    </w:pPr>
    <w:rPr>
      <w:sz w:val="20"/>
      <w:szCs w:val="20"/>
    </w:rPr>
  </w:style>
  <w:style w:type="character" w:customStyle="1" w:styleId="CommentaireCar">
    <w:name w:val="Commentaire Car"/>
    <w:basedOn w:val="Policepardfaut"/>
    <w:link w:val="Commentaire"/>
    <w:uiPriority w:val="99"/>
    <w:semiHidden/>
    <w:rsid w:val="00593E50"/>
    <w:rPr>
      <w:sz w:val="20"/>
      <w:szCs w:val="20"/>
    </w:rPr>
  </w:style>
  <w:style w:type="paragraph" w:styleId="Objetducommentaire">
    <w:name w:val="annotation subject"/>
    <w:basedOn w:val="Commentaire"/>
    <w:next w:val="Commentaire"/>
    <w:link w:val="ObjetducommentaireCar"/>
    <w:uiPriority w:val="99"/>
    <w:semiHidden/>
    <w:unhideWhenUsed/>
    <w:rsid w:val="00593E50"/>
    <w:rPr>
      <w:b/>
      <w:bCs/>
    </w:rPr>
  </w:style>
  <w:style w:type="character" w:customStyle="1" w:styleId="ObjetducommentaireCar">
    <w:name w:val="Objet du commentaire Car"/>
    <w:basedOn w:val="CommentaireCar"/>
    <w:link w:val="Objetducommentaire"/>
    <w:uiPriority w:val="99"/>
    <w:semiHidden/>
    <w:rsid w:val="00593E50"/>
    <w:rPr>
      <w:b/>
      <w:bCs/>
      <w:sz w:val="20"/>
      <w:szCs w:val="20"/>
    </w:rPr>
  </w:style>
  <w:style w:type="paragraph" w:styleId="Rvision">
    <w:name w:val="Revision"/>
    <w:hidden/>
    <w:uiPriority w:val="99"/>
    <w:semiHidden/>
    <w:rsid w:val="002347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736467">
      <w:bodyDiv w:val="1"/>
      <w:marLeft w:val="0"/>
      <w:marRight w:val="0"/>
      <w:marTop w:val="0"/>
      <w:marBottom w:val="0"/>
      <w:divBdr>
        <w:top w:val="none" w:sz="0" w:space="0" w:color="auto"/>
        <w:left w:val="none" w:sz="0" w:space="0" w:color="auto"/>
        <w:bottom w:val="none" w:sz="0" w:space="0" w:color="auto"/>
        <w:right w:val="none" w:sz="0" w:space="0" w:color="auto"/>
      </w:divBdr>
    </w:div>
    <w:div w:id="406072389">
      <w:bodyDiv w:val="1"/>
      <w:marLeft w:val="0"/>
      <w:marRight w:val="0"/>
      <w:marTop w:val="0"/>
      <w:marBottom w:val="0"/>
      <w:divBdr>
        <w:top w:val="none" w:sz="0" w:space="0" w:color="auto"/>
        <w:left w:val="none" w:sz="0" w:space="0" w:color="auto"/>
        <w:bottom w:val="none" w:sz="0" w:space="0" w:color="auto"/>
        <w:right w:val="none" w:sz="0" w:space="0" w:color="auto"/>
      </w:divBdr>
      <w:divsChild>
        <w:div w:id="1156190209">
          <w:marLeft w:val="0"/>
          <w:marRight w:val="0"/>
          <w:marTop w:val="0"/>
          <w:marBottom w:val="0"/>
          <w:divBdr>
            <w:top w:val="none" w:sz="0" w:space="0" w:color="auto"/>
            <w:left w:val="none" w:sz="0" w:space="0" w:color="auto"/>
            <w:bottom w:val="none" w:sz="0" w:space="0" w:color="auto"/>
            <w:right w:val="none" w:sz="0" w:space="0" w:color="auto"/>
          </w:divBdr>
        </w:div>
        <w:div w:id="1986347172">
          <w:marLeft w:val="0"/>
          <w:marRight w:val="0"/>
          <w:marTop w:val="0"/>
          <w:marBottom w:val="0"/>
          <w:divBdr>
            <w:top w:val="none" w:sz="0" w:space="0" w:color="auto"/>
            <w:left w:val="none" w:sz="0" w:space="0" w:color="auto"/>
            <w:bottom w:val="none" w:sz="0" w:space="0" w:color="auto"/>
            <w:right w:val="none" w:sz="0" w:space="0" w:color="auto"/>
          </w:divBdr>
        </w:div>
        <w:div w:id="2040929062">
          <w:marLeft w:val="0"/>
          <w:marRight w:val="0"/>
          <w:marTop w:val="0"/>
          <w:marBottom w:val="0"/>
          <w:divBdr>
            <w:top w:val="none" w:sz="0" w:space="0" w:color="auto"/>
            <w:left w:val="none" w:sz="0" w:space="0" w:color="auto"/>
            <w:bottom w:val="none" w:sz="0" w:space="0" w:color="auto"/>
            <w:right w:val="none" w:sz="0" w:space="0" w:color="auto"/>
          </w:divBdr>
        </w:div>
      </w:divsChild>
    </w:div>
    <w:div w:id="489831893">
      <w:bodyDiv w:val="1"/>
      <w:marLeft w:val="0"/>
      <w:marRight w:val="0"/>
      <w:marTop w:val="0"/>
      <w:marBottom w:val="0"/>
      <w:divBdr>
        <w:top w:val="none" w:sz="0" w:space="0" w:color="auto"/>
        <w:left w:val="none" w:sz="0" w:space="0" w:color="auto"/>
        <w:bottom w:val="none" w:sz="0" w:space="0" w:color="auto"/>
        <w:right w:val="none" w:sz="0" w:space="0" w:color="auto"/>
      </w:divBdr>
    </w:div>
    <w:div w:id="609122710">
      <w:bodyDiv w:val="1"/>
      <w:marLeft w:val="0"/>
      <w:marRight w:val="0"/>
      <w:marTop w:val="0"/>
      <w:marBottom w:val="0"/>
      <w:divBdr>
        <w:top w:val="none" w:sz="0" w:space="0" w:color="auto"/>
        <w:left w:val="none" w:sz="0" w:space="0" w:color="auto"/>
        <w:bottom w:val="none" w:sz="0" w:space="0" w:color="auto"/>
        <w:right w:val="none" w:sz="0" w:space="0" w:color="auto"/>
      </w:divBdr>
    </w:div>
    <w:div w:id="1216358027">
      <w:bodyDiv w:val="1"/>
      <w:marLeft w:val="0"/>
      <w:marRight w:val="0"/>
      <w:marTop w:val="0"/>
      <w:marBottom w:val="0"/>
      <w:divBdr>
        <w:top w:val="none" w:sz="0" w:space="0" w:color="auto"/>
        <w:left w:val="none" w:sz="0" w:space="0" w:color="auto"/>
        <w:bottom w:val="none" w:sz="0" w:space="0" w:color="auto"/>
        <w:right w:val="none" w:sz="0" w:space="0" w:color="auto"/>
      </w:divBdr>
    </w:div>
    <w:div w:id="1701514299">
      <w:bodyDiv w:val="1"/>
      <w:marLeft w:val="0"/>
      <w:marRight w:val="0"/>
      <w:marTop w:val="0"/>
      <w:marBottom w:val="0"/>
      <w:divBdr>
        <w:top w:val="none" w:sz="0" w:space="0" w:color="auto"/>
        <w:left w:val="none" w:sz="0" w:space="0" w:color="auto"/>
        <w:bottom w:val="none" w:sz="0" w:space="0" w:color="auto"/>
        <w:right w:val="none" w:sz="0" w:space="0" w:color="auto"/>
      </w:divBdr>
    </w:div>
    <w:div w:id="1747612144">
      <w:bodyDiv w:val="1"/>
      <w:marLeft w:val="0"/>
      <w:marRight w:val="0"/>
      <w:marTop w:val="0"/>
      <w:marBottom w:val="0"/>
      <w:divBdr>
        <w:top w:val="none" w:sz="0" w:space="0" w:color="auto"/>
        <w:left w:val="none" w:sz="0" w:space="0" w:color="auto"/>
        <w:bottom w:val="none" w:sz="0" w:space="0" w:color="auto"/>
        <w:right w:val="none" w:sz="0" w:space="0" w:color="auto"/>
      </w:divBdr>
    </w:div>
    <w:div w:id="1859584728">
      <w:bodyDiv w:val="1"/>
      <w:marLeft w:val="0"/>
      <w:marRight w:val="0"/>
      <w:marTop w:val="0"/>
      <w:marBottom w:val="0"/>
      <w:divBdr>
        <w:top w:val="none" w:sz="0" w:space="0" w:color="auto"/>
        <w:left w:val="none" w:sz="0" w:space="0" w:color="auto"/>
        <w:bottom w:val="none" w:sz="0" w:space="0" w:color="auto"/>
        <w:right w:val="none" w:sz="0" w:space="0" w:color="auto"/>
      </w:divBdr>
    </w:div>
    <w:div w:id="213420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595E1-F3FD-4815-872D-DB9B52837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1580</TotalTime>
  <Pages>7</Pages>
  <Words>2041</Words>
  <Characters>11226</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THIERNO</dc:creator>
  <cp:keywords/>
  <dc:description/>
  <cp:lastModifiedBy>Diallo Issaga (EXT)</cp:lastModifiedBy>
  <cp:revision>11</cp:revision>
  <cp:lastPrinted>2018-04-25T15:44:00Z</cp:lastPrinted>
  <dcterms:created xsi:type="dcterms:W3CDTF">2018-04-26T09:37:00Z</dcterms:created>
  <dcterms:modified xsi:type="dcterms:W3CDTF">2018-04-29T11:13:00Z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7e4f81-4b1c-4a3a-b237-8636707719dc_Enabled">
    <vt:lpwstr>True</vt:lpwstr>
  </property>
  <property fmtid="{D5CDD505-2E9C-101B-9397-08002B2CF9AE}" pid="3" name="MSIP_Label_797e4f81-4b1c-4a3a-b237-8636707719dc_SiteId">
    <vt:lpwstr>d5bb6d35-8a82-4329-b49a-5030bd6497ab</vt:lpwstr>
  </property>
  <property fmtid="{D5CDD505-2E9C-101B-9397-08002B2CF9AE}" pid="4" name="MSIP_Label_797e4f81-4b1c-4a3a-b237-8636707719dc_Ref">
    <vt:lpwstr>https://api.informationprotection.azure.com/api/d5bb6d35-8a82-4329-b49a-5030bd6497ab</vt:lpwstr>
  </property>
  <property fmtid="{D5CDD505-2E9C-101B-9397-08002B2CF9AE}" pid="5" name="MSIP_Label_797e4f81-4b1c-4a3a-b237-8636707719dc_Owner">
    <vt:lpwstr>idiallo@cib.net</vt:lpwstr>
  </property>
  <property fmtid="{D5CDD505-2E9C-101B-9397-08002B2CF9AE}" pid="6" name="MSIP_Label_797e4f81-4b1c-4a3a-b237-8636707719dc_SetDate">
    <vt:lpwstr>2018-04-26T11:37:12.0180269+02:00</vt:lpwstr>
  </property>
  <property fmtid="{D5CDD505-2E9C-101B-9397-08002B2CF9AE}" pid="7" name="MSIP_Label_797e4f81-4b1c-4a3a-b237-8636707719dc_Name">
    <vt:lpwstr>C2 - Internal Natixis</vt:lpwstr>
  </property>
  <property fmtid="{D5CDD505-2E9C-101B-9397-08002B2CF9AE}" pid="8" name="MSIP_Label_797e4f81-4b1c-4a3a-b237-8636707719dc_Application">
    <vt:lpwstr>Microsoft Azure Information Protection</vt:lpwstr>
  </property>
  <property fmtid="{D5CDD505-2E9C-101B-9397-08002B2CF9AE}" pid="9" name="MSIP_Label_797e4f81-4b1c-4a3a-b237-8636707719dc_Extended_MSFT_Method">
    <vt:lpwstr>Automatic</vt:lpwstr>
  </property>
  <property fmtid="{D5CDD505-2E9C-101B-9397-08002B2CF9AE}" pid="10" name="Sensitivity">
    <vt:lpwstr>C2 - Internal Natixis</vt:lpwstr>
  </property>
</Properties>
</file>